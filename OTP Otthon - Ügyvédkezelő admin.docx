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E8F1" w14:textId="2E8A73FF" w:rsidR="00353E20" w:rsidRPr="00D86970" w:rsidRDefault="00B46D05" w:rsidP="00B46D05">
      <w:pPr>
        <w:spacing w:before="6000"/>
        <w:jc w:val="center"/>
        <w:rPr>
          <w:rFonts w:cs="Arial"/>
          <w:b/>
          <w:bCs/>
          <w:sz w:val="52"/>
          <w:szCs w:val="52"/>
        </w:rPr>
      </w:pPr>
      <w:r w:rsidRPr="00D86970">
        <w:rPr>
          <w:rFonts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9B9EEA" wp14:editId="54F9A0FA">
            <wp:simplePos x="0" y="0"/>
            <wp:positionH relativeFrom="margin">
              <wp:posOffset>758765</wp:posOffset>
            </wp:positionH>
            <wp:positionV relativeFrom="paragraph">
              <wp:posOffset>2883439</wp:posOffset>
            </wp:positionV>
            <wp:extent cx="4289170" cy="804041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70" cy="80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86C">
        <w:rPr>
          <w:rFonts w:cs="Arial"/>
          <w:b/>
          <w:bCs/>
          <w:sz w:val="52"/>
          <w:szCs w:val="52"/>
        </w:rPr>
        <w:t>Ügyvédk</w:t>
      </w:r>
      <w:r w:rsidR="51C751B8">
        <w:rPr>
          <w:rFonts w:cs="Arial"/>
          <w:b/>
          <w:bCs/>
          <w:sz w:val="52"/>
          <w:szCs w:val="52"/>
        </w:rPr>
        <w:t>ezelő admin</w:t>
      </w:r>
      <w:r w:rsidR="00E3086C">
        <w:rPr>
          <w:rFonts w:cs="Arial"/>
          <w:b/>
          <w:bCs/>
          <w:sz w:val="52"/>
          <w:szCs w:val="52"/>
        </w:rPr>
        <w:t xml:space="preserve"> </w:t>
      </w:r>
      <w:r w:rsidR="00353E20" w:rsidRPr="00D86970">
        <w:rPr>
          <w:rFonts w:cs="Arial"/>
          <w:b/>
          <w:bCs/>
          <w:sz w:val="52"/>
          <w:szCs w:val="52"/>
        </w:rPr>
        <w:t>User Guide</w:t>
      </w:r>
    </w:p>
    <w:p w14:paraId="566C22D7" w14:textId="26C1BED7" w:rsidR="00353E20" w:rsidRDefault="2B1E72F8" w:rsidP="00353E20">
      <w:pPr>
        <w:jc w:val="center"/>
        <w:rPr>
          <w:rFonts w:cs="Arial"/>
          <w:b/>
          <w:bCs/>
          <w:sz w:val="24"/>
          <w:szCs w:val="24"/>
        </w:rPr>
      </w:pPr>
      <w:r w:rsidRPr="2B167BD5">
        <w:rPr>
          <w:rFonts w:cs="Arial"/>
          <w:b/>
          <w:bCs/>
          <w:sz w:val="24"/>
          <w:szCs w:val="24"/>
        </w:rPr>
        <w:t>Utolsó frissítés: 202</w:t>
      </w:r>
      <w:r w:rsidR="003D757C">
        <w:rPr>
          <w:rFonts w:cs="Arial"/>
          <w:b/>
          <w:bCs/>
          <w:sz w:val="24"/>
          <w:szCs w:val="24"/>
        </w:rPr>
        <w:t>3</w:t>
      </w:r>
      <w:r w:rsidRPr="2B167BD5">
        <w:rPr>
          <w:rFonts w:cs="Arial"/>
          <w:b/>
          <w:bCs/>
          <w:sz w:val="24"/>
          <w:szCs w:val="24"/>
        </w:rPr>
        <w:t>.</w:t>
      </w:r>
      <w:r w:rsidR="003D757C">
        <w:rPr>
          <w:rFonts w:cs="Arial"/>
          <w:b/>
          <w:bCs/>
          <w:sz w:val="24"/>
          <w:szCs w:val="24"/>
        </w:rPr>
        <w:t>0</w:t>
      </w:r>
      <w:r w:rsidR="00B415D7">
        <w:rPr>
          <w:rFonts w:cs="Arial"/>
          <w:b/>
          <w:bCs/>
          <w:sz w:val="24"/>
          <w:szCs w:val="24"/>
        </w:rPr>
        <w:t>7</w:t>
      </w:r>
      <w:r w:rsidR="1A6E7A2B" w:rsidRPr="2B167BD5">
        <w:rPr>
          <w:rFonts w:cs="Arial"/>
          <w:b/>
          <w:bCs/>
          <w:sz w:val="24"/>
          <w:szCs w:val="24"/>
        </w:rPr>
        <w:t>.</w:t>
      </w:r>
      <w:r w:rsidR="00E3086C">
        <w:rPr>
          <w:rFonts w:cs="Arial"/>
          <w:b/>
          <w:bCs/>
          <w:sz w:val="24"/>
          <w:szCs w:val="24"/>
        </w:rPr>
        <w:t>1</w:t>
      </w:r>
      <w:r w:rsidR="00BE0271">
        <w:rPr>
          <w:rFonts w:cs="Arial"/>
          <w:b/>
          <w:bCs/>
          <w:sz w:val="24"/>
          <w:szCs w:val="24"/>
        </w:rPr>
        <w:t>4</w:t>
      </w:r>
      <w:r w:rsidR="3CBEE92F" w:rsidRPr="2B167BD5">
        <w:rPr>
          <w:rFonts w:cs="Arial"/>
          <w:b/>
          <w:bCs/>
          <w:sz w:val="24"/>
          <w:szCs w:val="24"/>
        </w:rPr>
        <w:t>.</w:t>
      </w:r>
    </w:p>
    <w:p w14:paraId="7939DC10" w14:textId="77777777" w:rsidR="00D82E4D" w:rsidRDefault="00D82E4D" w:rsidP="00353E20">
      <w:pPr>
        <w:jc w:val="center"/>
        <w:rPr>
          <w:rFonts w:cs="Arial"/>
          <w:b/>
          <w:bCs/>
          <w:sz w:val="24"/>
          <w:szCs w:val="24"/>
        </w:rPr>
      </w:pPr>
    </w:p>
    <w:p w14:paraId="0D818247" w14:textId="40AF8990" w:rsidR="00353E20" w:rsidRPr="00B46D05" w:rsidRDefault="00D82E4D" w:rsidP="00B46D05">
      <w:pPr>
        <w:jc w:val="center"/>
        <w:rPr>
          <w:rFonts w:cs="Arial"/>
          <w:b/>
          <w:color w:val="FF0000"/>
          <w:sz w:val="24"/>
          <w:szCs w:val="24"/>
        </w:rPr>
      </w:pPr>
      <w:r w:rsidRPr="005F166E">
        <w:rPr>
          <w:rFonts w:cs="Arial"/>
          <w:b/>
          <w:bCs/>
          <w:color w:val="FF0000"/>
          <w:sz w:val="24"/>
          <w:szCs w:val="24"/>
        </w:rPr>
        <w:t>CSAK BELSŐ HASZNÁLATRA!</w:t>
      </w:r>
    </w:p>
    <w:p w14:paraId="426ABFB8" w14:textId="13F47C03" w:rsidR="7D9EEE28" w:rsidRPr="009B1A03" w:rsidRDefault="008E3EE7" w:rsidP="008E3EE7">
      <w:pPr>
        <w:pStyle w:val="Tartalomjegyzkcmsora"/>
      </w:pPr>
      <w:r w:rsidRPr="009B1A03">
        <w:rPr>
          <w:rFonts w:cs="Arial"/>
          <w:bCs/>
        </w:rPr>
        <w:lastRenderedPageBreak/>
        <w:t>Dokumentum módosítások</w:t>
      </w:r>
    </w:p>
    <w:tbl>
      <w:tblPr>
        <w:tblStyle w:val="Tblzatrcsos46jellszn"/>
        <w:tblW w:w="0" w:type="auto"/>
        <w:tblLook w:val="04A0" w:firstRow="1" w:lastRow="0" w:firstColumn="1" w:lastColumn="0" w:noHBand="0" w:noVBand="1"/>
      </w:tblPr>
      <w:tblGrid>
        <w:gridCol w:w="6885"/>
        <w:gridCol w:w="2014"/>
      </w:tblGrid>
      <w:tr w:rsidR="7D9EEE28" w14:paraId="1EE47823" w14:textId="77777777" w:rsidTr="7D9EE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3A422C1A" w14:textId="128D64D5" w:rsidR="7D9EEE28" w:rsidRDefault="7D9EEE28">
            <w:r>
              <w:t>M</w:t>
            </w:r>
            <w:r w:rsidR="59DAD3CC">
              <w:t>ódosítás</w:t>
            </w:r>
          </w:p>
        </w:tc>
        <w:tc>
          <w:tcPr>
            <w:tcW w:w="2014" w:type="dxa"/>
          </w:tcPr>
          <w:p w14:paraId="08C9DA64" w14:textId="6EF7835D" w:rsidR="59DAD3CC" w:rsidRDefault="59DAD3CC" w:rsidP="7D9EE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Dátum</w:t>
            </w:r>
          </w:p>
        </w:tc>
      </w:tr>
      <w:tr w:rsidR="7D9EEE28" w14:paraId="75572152" w14:textId="77777777" w:rsidTr="7D9EE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4D98EA0C" w14:textId="081DD181" w:rsidR="63C916E1" w:rsidRDefault="00E3086C" w:rsidP="7D9EEE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Dokumentum létrehozása</w:t>
            </w:r>
          </w:p>
        </w:tc>
        <w:tc>
          <w:tcPr>
            <w:tcW w:w="2014" w:type="dxa"/>
          </w:tcPr>
          <w:p w14:paraId="3687BE56" w14:textId="1C4B973D" w:rsidR="6AE35E22" w:rsidRDefault="6AE35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E3086C">
              <w:t>3</w:t>
            </w:r>
            <w:r>
              <w:t>.</w:t>
            </w:r>
            <w:r w:rsidR="00E3086C">
              <w:t>03</w:t>
            </w:r>
            <w:r>
              <w:t>.</w:t>
            </w:r>
            <w:r w:rsidR="00E3086C">
              <w:t>1</w:t>
            </w:r>
            <w:r>
              <w:t>3.</w:t>
            </w:r>
          </w:p>
        </w:tc>
      </w:tr>
      <w:tr w:rsidR="00B415D7" w14:paraId="1CBC7860" w14:textId="77777777" w:rsidTr="7D9EE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661BF855" w14:textId="33B6034F" w:rsidR="00B415D7" w:rsidRPr="001803AA" w:rsidRDefault="001803AA" w:rsidP="7D9EEE28">
            <w:pPr>
              <w:rPr>
                <w:b w:val="0"/>
                <w:bCs w:val="0"/>
              </w:rPr>
            </w:pPr>
            <w:r w:rsidRPr="001803AA">
              <w:rPr>
                <w:b w:val="0"/>
                <w:bCs w:val="0"/>
              </w:rPr>
              <w:t>Ügyvédi igazolvány érvényessége feltétel bekerült a kamarai azonosító ellenőrzése folyamatba</w:t>
            </w:r>
          </w:p>
        </w:tc>
        <w:tc>
          <w:tcPr>
            <w:tcW w:w="2014" w:type="dxa"/>
          </w:tcPr>
          <w:p w14:paraId="5A12C27F" w14:textId="0C8CB5DA" w:rsidR="00B415D7" w:rsidRDefault="0018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2023.07.10.</w:t>
            </w:r>
          </w:p>
        </w:tc>
      </w:tr>
      <w:tr w:rsidR="00BE0271" w14:paraId="56774C6D" w14:textId="77777777" w:rsidTr="7D9EE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000C58FE" w14:textId="05B60596" w:rsidR="00BE0271" w:rsidRPr="00BE0271" w:rsidRDefault="00BE0271" w:rsidP="7D9EEE28">
            <w:pPr>
              <w:rPr>
                <w:b w:val="0"/>
                <w:bCs w:val="0"/>
              </w:rPr>
            </w:pPr>
            <w:r w:rsidRPr="00BE0271">
              <w:rPr>
                <w:b w:val="0"/>
                <w:bCs w:val="0"/>
              </w:rPr>
              <w:t>Új admin</w:t>
            </w:r>
            <w:r>
              <w:rPr>
                <w:b w:val="0"/>
                <w:bCs w:val="0"/>
              </w:rPr>
              <w:t xml:space="preserve"> </w:t>
            </w:r>
            <w:r w:rsidR="005F7169">
              <w:rPr>
                <w:b w:val="0"/>
                <w:bCs w:val="0"/>
              </w:rPr>
              <w:t xml:space="preserve">bevezetése </w:t>
            </w:r>
            <w:r>
              <w:rPr>
                <w:b w:val="0"/>
                <w:bCs w:val="0"/>
              </w:rPr>
              <w:t xml:space="preserve">(Appsmith helyett) </w:t>
            </w:r>
            <w:r w:rsidR="005F7169">
              <w:rPr>
                <w:b w:val="0"/>
                <w:bCs w:val="0"/>
              </w:rPr>
              <w:t>miatti változtatások</w:t>
            </w:r>
          </w:p>
        </w:tc>
        <w:tc>
          <w:tcPr>
            <w:tcW w:w="2014" w:type="dxa"/>
          </w:tcPr>
          <w:p w14:paraId="74BECACF" w14:textId="6DBE6946" w:rsidR="00BE0271" w:rsidRDefault="005F7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2023.07.14.</w:t>
            </w:r>
          </w:p>
        </w:tc>
      </w:tr>
    </w:tbl>
    <w:p w14:paraId="08CEC004" w14:textId="69AD67D5" w:rsidR="7D9EEE28" w:rsidRDefault="7D9EEE28"/>
    <w:p w14:paraId="31551087" w14:textId="66408263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p w14:paraId="74C38A68" w14:textId="3835555D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345725238"/>
        <w:docPartObj>
          <w:docPartGallery w:val="Table of Contents"/>
          <w:docPartUnique/>
        </w:docPartObj>
      </w:sdtPr>
      <w:sdtContent>
        <w:p w14:paraId="3C6F8E0C" w14:textId="0823EC62" w:rsidR="00353E20" w:rsidRPr="009B1A03" w:rsidRDefault="00353E20" w:rsidP="00353E20">
          <w:pPr>
            <w:pStyle w:val="Tartalomjegyzkcmsora"/>
            <w:rPr>
              <w:rFonts w:cs="Arial"/>
              <w:b w:val="0"/>
              <w:bCs/>
            </w:rPr>
          </w:pPr>
          <w:r w:rsidRPr="009B1A03">
            <w:rPr>
              <w:rFonts w:cs="Arial"/>
              <w:bCs/>
            </w:rPr>
            <w:t>Tartalom</w:t>
          </w:r>
          <w:r w:rsidR="00CC06D8" w:rsidRPr="009B1A03">
            <w:rPr>
              <w:rFonts w:cs="Arial"/>
              <w:bCs/>
            </w:rPr>
            <w:t>jegyzék</w:t>
          </w:r>
        </w:p>
        <w:p w14:paraId="7C3BFA19" w14:textId="5EB90995" w:rsidR="007E5EF8" w:rsidRDefault="002471AE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r>
            <w:fldChar w:fldCharType="begin"/>
          </w:r>
          <w:r w:rsidR="004E3E63">
            <w:instrText>TOC \o "1-3" \h \z \u</w:instrText>
          </w:r>
          <w:r>
            <w:fldChar w:fldCharType="separate"/>
          </w:r>
          <w:hyperlink w:anchor="_Toc129613804" w:history="1">
            <w:r w:rsidR="007E5EF8" w:rsidRPr="00B440F0">
              <w:rPr>
                <w:rStyle w:val="Hiperhivatkozs"/>
                <w:rFonts w:cs="Arial"/>
                <w:noProof/>
              </w:rPr>
              <w:t>1.</w:t>
            </w:r>
            <w:r w:rsidR="007E5EF8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7E5EF8" w:rsidRPr="00B440F0">
              <w:rPr>
                <w:rStyle w:val="Hiperhivatkozs"/>
                <w:rFonts w:cs="Arial"/>
                <w:noProof/>
              </w:rPr>
              <w:t>Ügyvédkezelő admin felület</w:t>
            </w:r>
            <w:r w:rsidR="007E5EF8">
              <w:rPr>
                <w:noProof/>
                <w:webHidden/>
              </w:rPr>
              <w:tab/>
            </w:r>
            <w:r w:rsidR="007E5EF8">
              <w:rPr>
                <w:noProof/>
                <w:webHidden/>
              </w:rPr>
              <w:fldChar w:fldCharType="begin"/>
            </w:r>
            <w:r w:rsidR="007E5EF8">
              <w:rPr>
                <w:noProof/>
                <w:webHidden/>
              </w:rPr>
              <w:instrText xml:space="preserve"> PAGEREF _Toc129613804 \h </w:instrText>
            </w:r>
            <w:r w:rsidR="007E5EF8">
              <w:rPr>
                <w:noProof/>
                <w:webHidden/>
              </w:rPr>
            </w:r>
            <w:r w:rsidR="007E5EF8">
              <w:rPr>
                <w:noProof/>
                <w:webHidden/>
              </w:rPr>
              <w:fldChar w:fldCharType="separate"/>
            </w:r>
            <w:r w:rsidR="007E5EF8">
              <w:rPr>
                <w:noProof/>
                <w:webHidden/>
              </w:rPr>
              <w:t>4</w:t>
            </w:r>
            <w:r w:rsidR="007E5EF8">
              <w:rPr>
                <w:noProof/>
                <w:webHidden/>
              </w:rPr>
              <w:fldChar w:fldCharType="end"/>
            </w:r>
          </w:hyperlink>
        </w:p>
        <w:p w14:paraId="23F6903D" w14:textId="2C600EF0" w:rsidR="007E5EF8" w:rsidRDefault="00000000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13805" w:history="1">
            <w:r w:rsidR="007E5EF8" w:rsidRPr="00B440F0">
              <w:rPr>
                <w:rStyle w:val="Hiperhivatkozs"/>
                <w:rFonts w:cs="Arial"/>
                <w:noProof/>
              </w:rPr>
              <w:t>2.</w:t>
            </w:r>
            <w:r w:rsidR="007E5EF8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7E5EF8" w:rsidRPr="00B440F0">
              <w:rPr>
                <w:rStyle w:val="Hiperhivatkozs"/>
                <w:rFonts w:cs="Arial"/>
                <w:noProof/>
              </w:rPr>
              <w:t>Ügyvédkereső</w:t>
            </w:r>
            <w:r w:rsidR="007E5EF8">
              <w:rPr>
                <w:noProof/>
                <w:webHidden/>
              </w:rPr>
              <w:tab/>
            </w:r>
            <w:r w:rsidR="007E5EF8">
              <w:rPr>
                <w:noProof/>
                <w:webHidden/>
              </w:rPr>
              <w:fldChar w:fldCharType="begin"/>
            </w:r>
            <w:r w:rsidR="007E5EF8">
              <w:rPr>
                <w:noProof/>
                <w:webHidden/>
              </w:rPr>
              <w:instrText xml:space="preserve"> PAGEREF _Toc129613805 \h </w:instrText>
            </w:r>
            <w:r w:rsidR="007E5EF8">
              <w:rPr>
                <w:noProof/>
                <w:webHidden/>
              </w:rPr>
            </w:r>
            <w:r w:rsidR="007E5EF8">
              <w:rPr>
                <w:noProof/>
                <w:webHidden/>
              </w:rPr>
              <w:fldChar w:fldCharType="separate"/>
            </w:r>
            <w:r w:rsidR="007E5EF8">
              <w:rPr>
                <w:noProof/>
                <w:webHidden/>
              </w:rPr>
              <w:t>5</w:t>
            </w:r>
            <w:r w:rsidR="007E5EF8">
              <w:rPr>
                <w:noProof/>
                <w:webHidden/>
              </w:rPr>
              <w:fldChar w:fldCharType="end"/>
            </w:r>
          </w:hyperlink>
        </w:p>
        <w:p w14:paraId="45083114" w14:textId="78EF18FC" w:rsidR="007E5EF8" w:rsidRDefault="00000000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13806" w:history="1">
            <w:r w:rsidR="007E5EF8" w:rsidRPr="00B440F0">
              <w:rPr>
                <w:rStyle w:val="Hiperhivatkozs"/>
                <w:noProof/>
              </w:rPr>
              <w:t>3.</w:t>
            </w:r>
            <w:r w:rsidR="007E5EF8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7E5EF8" w:rsidRPr="00B440F0">
              <w:rPr>
                <w:rStyle w:val="Hiperhivatkozs"/>
                <w:noProof/>
              </w:rPr>
              <w:t>Ügyvéd kezelése</w:t>
            </w:r>
            <w:r w:rsidR="007E5EF8">
              <w:rPr>
                <w:noProof/>
                <w:webHidden/>
              </w:rPr>
              <w:tab/>
            </w:r>
            <w:r w:rsidR="007E5EF8">
              <w:rPr>
                <w:noProof/>
                <w:webHidden/>
              </w:rPr>
              <w:fldChar w:fldCharType="begin"/>
            </w:r>
            <w:r w:rsidR="007E5EF8">
              <w:rPr>
                <w:noProof/>
                <w:webHidden/>
              </w:rPr>
              <w:instrText xml:space="preserve"> PAGEREF _Toc129613806 \h </w:instrText>
            </w:r>
            <w:r w:rsidR="007E5EF8">
              <w:rPr>
                <w:noProof/>
                <w:webHidden/>
              </w:rPr>
            </w:r>
            <w:r w:rsidR="007E5EF8">
              <w:rPr>
                <w:noProof/>
                <w:webHidden/>
              </w:rPr>
              <w:fldChar w:fldCharType="separate"/>
            </w:r>
            <w:r w:rsidR="007E5EF8">
              <w:rPr>
                <w:noProof/>
                <w:webHidden/>
              </w:rPr>
              <w:t>6</w:t>
            </w:r>
            <w:r w:rsidR="007E5EF8">
              <w:rPr>
                <w:noProof/>
                <w:webHidden/>
              </w:rPr>
              <w:fldChar w:fldCharType="end"/>
            </w:r>
          </w:hyperlink>
        </w:p>
        <w:p w14:paraId="664F9997" w14:textId="3806D1E5" w:rsidR="007E5EF8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13807" w:history="1">
            <w:r w:rsidR="007E5EF8" w:rsidRPr="00B440F0">
              <w:rPr>
                <w:rStyle w:val="Hiperhivatkozs"/>
                <w:noProof/>
              </w:rPr>
              <w:t>1.1</w:t>
            </w:r>
            <w:r w:rsidR="007E5EF8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7E5EF8" w:rsidRPr="00B440F0">
              <w:rPr>
                <w:rStyle w:val="Hiperhivatkozs"/>
                <w:noProof/>
              </w:rPr>
              <w:t>Ügyvéd adatlap</w:t>
            </w:r>
            <w:r w:rsidR="007E5EF8">
              <w:rPr>
                <w:noProof/>
                <w:webHidden/>
              </w:rPr>
              <w:tab/>
            </w:r>
            <w:r w:rsidR="007E5EF8">
              <w:rPr>
                <w:noProof/>
                <w:webHidden/>
              </w:rPr>
              <w:fldChar w:fldCharType="begin"/>
            </w:r>
            <w:r w:rsidR="007E5EF8">
              <w:rPr>
                <w:noProof/>
                <w:webHidden/>
              </w:rPr>
              <w:instrText xml:space="preserve"> PAGEREF _Toc129613807 \h </w:instrText>
            </w:r>
            <w:r w:rsidR="007E5EF8">
              <w:rPr>
                <w:noProof/>
                <w:webHidden/>
              </w:rPr>
            </w:r>
            <w:r w:rsidR="007E5EF8">
              <w:rPr>
                <w:noProof/>
                <w:webHidden/>
              </w:rPr>
              <w:fldChar w:fldCharType="separate"/>
            </w:r>
            <w:r w:rsidR="007E5EF8">
              <w:rPr>
                <w:noProof/>
                <w:webHidden/>
              </w:rPr>
              <w:t>6</w:t>
            </w:r>
            <w:r w:rsidR="007E5EF8">
              <w:rPr>
                <w:noProof/>
                <w:webHidden/>
              </w:rPr>
              <w:fldChar w:fldCharType="end"/>
            </w:r>
          </w:hyperlink>
        </w:p>
        <w:p w14:paraId="16C42115" w14:textId="2B9A6F4C" w:rsidR="007E5EF8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13808" w:history="1">
            <w:r w:rsidR="007E5EF8" w:rsidRPr="00B440F0">
              <w:rPr>
                <w:rStyle w:val="Hiperhivatkozs"/>
                <w:noProof/>
              </w:rPr>
              <w:t>1.2</w:t>
            </w:r>
            <w:r w:rsidR="007E5EF8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7E5EF8" w:rsidRPr="00B440F0">
              <w:rPr>
                <w:rStyle w:val="Hiperhivatkozs"/>
                <w:noProof/>
              </w:rPr>
              <w:t>Ügyvéd előfizetése</w:t>
            </w:r>
            <w:r w:rsidR="007E5EF8">
              <w:rPr>
                <w:noProof/>
                <w:webHidden/>
              </w:rPr>
              <w:tab/>
            </w:r>
            <w:r w:rsidR="007E5EF8">
              <w:rPr>
                <w:noProof/>
                <w:webHidden/>
              </w:rPr>
              <w:fldChar w:fldCharType="begin"/>
            </w:r>
            <w:r w:rsidR="007E5EF8">
              <w:rPr>
                <w:noProof/>
                <w:webHidden/>
              </w:rPr>
              <w:instrText xml:space="preserve"> PAGEREF _Toc129613808 \h </w:instrText>
            </w:r>
            <w:r w:rsidR="007E5EF8">
              <w:rPr>
                <w:noProof/>
                <w:webHidden/>
              </w:rPr>
            </w:r>
            <w:r w:rsidR="007E5EF8">
              <w:rPr>
                <w:noProof/>
                <w:webHidden/>
              </w:rPr>
              <w:fldChar w:fldCharType="separate"/>
            </w:r>
            <w:r w:rsidR="007E5EF8">
              <w:rPr>
                <w:noProof/>
                <w:webHidden/>
              </w:rPr>
              <w:t>6</w:t>
            </w:r>
            <w:r w:rsidR="007E5EF8">
              <w:rPr>
                <w:noProof/>
                <w:webHidden/>
              </w:rPr>
              <w:fldChar w:fldCharType="end"/>
            </w:r>
          </w:hyperlink>
        </w:p>
        <w:p w14:paraId="7D35D354" w14:textId="192736A9" w:rsidR="007E5EF8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13809" w:history="1">
            <w:r w:rsidR="007E5EF8" w:rsidRPr="00B440F0">
              <w:rPr>
                <w:rStyle w:val="Hiperhivatkozs"/>
                <w:noProof/>
              </w:rPr>
              <w:t>1.3</w:t>
            </w:r>
            <w:r w:rsidR="007E5EF8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7E5EF8" w:rsidRPr="00B440F0">
              <w:rPr>
                <w:rStyle w:val="Hiperhivatkozs"/>
                <w:noProof/>
              </w:rPr>
              <w:t>Értékelések kezelése</w:t>
            </w:r>
            <w:r w:rsidR="007E5EF8">
              <w:rPr>
                <w:noProof/>
                <w:webHidden/>
              </w:rPr>
              <w:tab/>
            </w:r>
            <w:r w:rsidR="007E5EF8">
              <w:rPr>
                <w:noProof/>
                <w:webHidden/>
              </w:rPr>
              <w:fldChar w:fldCharType="begin"/>
            </w:r>
            <w:r w:rsidR="007E5EF8">
              <w:rPr>
                <w:noProof/>
                <w:webHidden/>
              </w:rPr>
              <w:instrText xml:space="preserve"> PAGEREF _Toc129613809 \h </w:instrText>
            </w:r>
            <w:r w:rsidR="007E5EF8">
              <w:rPr>
                <w:noProof/>
                <w:webHidden/>
              </w:rPr>
            </w:r>
            <w:r w:rsidR="007E5EF8">
              <w:rPr>
                <w:noProof/>
                <w:webHidden/>
              </w:rPr>
              <w:fldChar w:fldCharType="separate"/>
            </w:r>
            <w:r w:rsidR="007E5EF8">
              <w:rPr>
                <w:noProof/>
                <w:webHidden/>
              </w:rPr>
              <w:t>7</w:t>
            </w:r>
            <w:r w:rsidR="007E5EF8">
              <w:rPr>
                <w:noProof/>
                <w:webHidden/>
              </w:rPr>
              <w:fldChar w:fldCharType="end"/>
            </w:r>
          </w:hyperlink>
        </w:p>
        <w:p w14:paraId="14F94045" w14:textId="44E1986D" w:rsidR="007E5EF8" w:rsidRDefault="00000000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13810" w:history="1">
            <w:r w:rsidR="007E5EF8" w:rsidRPr="00B440F0">
              <w:rPr>
                <w:rStyle w:val="Hiperhivatkozs"/>
                <w:noProof/>
              </w:rPr>
              <w:t>4.</w:t>
            </w:r>
            <w:r w:rsidR="007E5EF8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7E5EF8" w:rsidRPr="00B440F0">
              <w:rPr>
                <w:rStyle w:val="Hiperhivatkozs"/>
                <w:rFonts w:cs="Arial"/>
                <w:noProof/>
              </w:rPr>
              <w:t>Kamarai tagság ellenőrzése</w:t>
            </w:r>
            <w:r w:rsidR="007E5EF8">
              <w:rPr>
                <w:noProof/>
                <w:webHidden/>
              </w:rPr>
              <w:tab/>
            </w:r>
            <w:r w:rsidR="007E5EF8">
              <w:rPr>
                <w:noProof/>
                <w:webHidden/>
              </w:rPr>
              <w:fldChar w:fldCharType="begin"/>
            </w:r>
            <w:r w:rsidR="007E5EF8">
              <w:rPr>
                <w:noProof/>
                <w:webHidden/>
              </w:rPr>
              <w:instrText xml:space="preserve"> PAGEREF _Toc129613810 \h </w:instrText>
            </w:r>
            <w:r w:rsidR="007E5EF8">
              <w:rPr>
                <w:noProof/>
                <w:webHidden/>
              </w:rPr>
            </w:r>
            <w:r w:rsidR="007E5EF8">
              <w:rPr>
                <w:noProof/>
                <w:webHidden/>
              </w:rPr>
              <w:fldChar w:fldCharType="separate"/>
            </w:r>
            <w:r w:rsidR="007E5EF8">
              <w:rPr>
                <w:noProof/>
                <w:webHidden/>
              </w:rPr>
              <w:t>8</w:t>
            </w:r>
            <w:r w:rsidR="007E5EF8">
              <w:rPr>
                <w:noProof/>
                <w:webHidden/>
              </w:rPr>
              <w:fldChar w:fldCharType="end"/>
            </w:r>
          </w:hyperlink>
        </w:p>
        <w:p w14:paraId="39234932" w14:textId="66249208" w:rsidR="007E5EF8" w:rsidRDefault="00000000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13811" w:history="1">
            <w:r w:rsidR="007E5EF8" w:rsidRPr="00B440F0">
              <w:rPr>
                <w:rStyle w:val="Hiperhivatkozs"/>
                <w:noProof/>
              </w:rPr>
              <w:t>5.</w:t>
            </w:r>
            <w:r w:rsidR="007E5EF8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7E5EF8" w:rsidRPr="00B440F0">
              <w:rPr>
                <w:rStyle w:val="Hiperhivatkozs"/>
                <w:rFonts w:cs="Arial"/>
                <w:noProof/>
              </w:rPr>
              <w:t>Ügyvéd</w:t>
            </w:r>
            <w:r w:rsidR="007E5EF8" w:rsidRPr="00B440F0">
              <w:rPr>
                <w:rStyle w:val="Hiperhivatkozs"/>
                <w:noProof/>
              </w:rPr>
              <w:t xml:space="preserve"> státuszának állítása</w:t>
            </w:r>
            <w:r w:rsidR="007E5EF8">
              <w:rPr>
                <w:noProof/>
                <w:webHidden/>
              </w:rPr>
              <w:tab/>
            </w:r>
            <w:r w:rsidR="007E5EF8">
              <w:rPr>
                <w:noProof/>
                <w:webHidden/>
              </w:rPr>
              <w:fldChar w:fldCharType="begin"/>
            </w:r>
            <w:r w:rsidR="007E5EF8">
              <w:rPr>
                <w:noProof/>
                <w:webHidden/>
              </w:rPr>
              <w:instrText xml:space="preserve"> PAGEREF _Toc129613811 \h </w:instrText>
            </w:r>
            <w:r w:rsidR="007E5EF8">
              <w:rPr>
                <w:noProof/>
                <w:webHidden/>
              </w:rPr>
            </w:r>
            <w:r w:rsidR="007E5EF8">
              <w:rPr>
                <w:noProof/>
                <w:webHidden/>
              </w:rPr>
              <w:fldChar w:fldCharType="separate"/>
            </w:r>
            <w:r w:rsidR="007E5EF8">
              <w:rPr>
                <w:noProof/>
                <w:webHidden/>
              </w:rPr>
              <w:t>10</w:t>
            </w:r>
            <w:r w:rsidR="007E5EF8">
              <w:rPr>
                <w:noProof/>
                <w:webHidden/>
              </w:rPr>
              <w:fldChar w:fldCharType="end"/>
            </w:r>
          </w:hyperlink>
        </w:p>
        <w:p w14:paraId="19BBCA80" w14:textId="3433E5E8" w:rsidR="007E5EF8" w:rsidRDefault="00000000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13812" w:history="1">
            <w:r w:rsidR="007E5EF8" w:rsidRPr="00B440F0">
              <w:rPr>
                <w:rStyle w:val="Hiperhivatkozs"/>
                <w:noProof/>
              </w:rPr>
              <w:t>6.</w:t>
            </w:r>
            <w:r w:rsidR="007E5EF8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7E5EF8" w:rsidRPr="00B440F0">
              <w:rPr>
                <w:rStyle w:val="Hiperhivatkozs"/>
                <w:rFonts w:cs="Arial"/>
                <w:noProof/>
              </w:rPr>
              <w:t>Értékelések</w:t>
            </w:r>
            <w:r w:rsidR="007E5EF8" w:rsidRPr="00B440F0">
              <w:rPr>
                <w:rStyle w:val="Hiperhivatkozs"/>
                <w:noProof/>
              </w:rPr>
              <w:t xml:space="preserve"> kezelése</w:t>
            </w:r>
            <w:r w:rsidR="007E5EF8">
              <w:rPr>
                <w:noProof/>
                <w:webHidden/>
              </w:rPr>
              <w:tab/>
            </w:r>
            <w:r w:rsidR="007E5EF8">
              <w:rPr>
                <w:noProof/>
                <w:webHidden/>
              </w:rPr>
              <w:fldChar w:fldCharType="begin"/>
            </w:r>
            <w:r w:rsidR="007E5EF8">
              <w:rPr>
                <w:noProof/>
                <w:webHidden/>
              </w:rPr>
              <w:instrText xml:space="preserve"> PAGEREF _Toc129613812 \h </w:instrText>
            </w:r>
            <w:r w:rsidR="007E5EF8">
              <w:rPr>
                <w:noProof/>
                <w:webHidden/>
              </w:rPr>
            </w:r>
            <w:r w:rsidR="007E5EF8">
              <w:rPr>
                <w:noProof/>
                <w:webHidden/>
              </w:rPr>
              <w:fldChar w:fldCharType="separate"/>
            </w:r>
            <w:r w:rsidR="007E5EF8">
              <w:rPr>
                <w:noProof/>
                <w:webHidden/>
              </w:rPr>
              <w:t>11</w:t>
            </w:r>
            <w:r w:rsidR="007E5EF8">
              <w:rPr>
                <w:noProof/>
                <w:webHidden/>
              </w:rPr>
              <w:fldChar w:fldCharType="end"/>
            </w:r>
          </w:hyperlink>
        </w:p>
        <w:p w14:paraId="642EACE4" w14:textId="545440FA" w:rsidR="000C0D95" w:rsidRDefault="002471AE" w:rsidP="4CA28978">
          <w:pPr>
            <w:pStyle w:val="TJ2"/>
            <w:tabs>
              <w:tab w:val="left" w:pos="87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r>
            <w:fldChar w:fldCharType="end"/>
          </w:r>
        </w:p>
      </w:sdtContent>
    </w:sdt>
    <w:p w14:paraId="13319C8D" w14:textId="2860D7F3" w:rsidR="00353E20" w:rsidRPr="00D86970" w:rsidRDefault="00353E20" w:rsidP="00353E20">
      <w:pPr>
        <w:rPr>
          <w:rFonts w:cs="Arial"/>
        </w:rPr>
      </w:pPr>
    </w:p>
    <w:p w14:paraId="232E1830" w14:textId="5AD03A26" w:rsidR="006860F0" w:rsidRPr="009B1A03" w:rsidRDefault="006860F0" w:rsidP="006860F0">
      <w:pPr>
        <w:pStyle w:val="Tartalomjegyzkcmsora"/>
        <w:rPr>
          <w:sz w:val="24"/>
          <w:szCs w:val="24"/>
        </w:rPr>
      </w:pPr>
      <w:r w:rsidRPr="009B1A03">
        <w:lastRenderedPageBreak/>
        <w:t>Ábrajegyzék</w:t>
      </w:r>
    </w:p>
    <w:p w14:paraId="61027CF4" w14:textId="100905DA" w:rsidR="007E5EF8" w:rsidRDefault="006860F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r>
        <w:rPr>
          <w:rFonts w:cs="Arial"/>
          <w:b/>
          <w:bCs/>
          <w:sz w:val="24"/>
          <w:szCs w:val="24"/>
        </w:rPr>
        <w:fldChar w:fldCharType="begin"/>
      </w:r>
      <w:r>
        <w:rPr>
          <w:rFonts w:cs="Arial"/>
          <w:b/>
          <w:bCs/>
          <w:sz w:val="24"/>
          <w:szCs w:val="24"/>
        </w:rPr>
        <w:instrText xml:space="preserve"> TOC \h \z \c "ábra" </w:instrText>
      </w:r>
      <w:r>
        <w:rPr>
          <w:rFonts w:cs="Arial"/>
          <w:b/>
          <w:bCs/>
          <w:sz w:val="24"/>
          <w:szCs w:val="24"/>
        </w:rPr>
        <w:fldChar w:fldCharType="separate"/>
      </w:r>
      <w:hyperlink w:anchor="_Toc129613813" w:history="1">
        <w:r w:rsidR="007E5EF8" w:rsidRPr="007B1756">
          <w:rPr>
            <w:rStyle w:val="Hiperhivatkozs"/>
            <w:noProof/>
          </w:rPr>
          <w:t>1. ábra Ügyvédkereső</w:t>
        </w:r>
        <w:r w:rsidR="007E5EF8">
          <w:rPr>
            <w:noProof/>
            <w:webHidden/>
          </w:rPr>
          <w:tab/>
        </w:r>
        <w:r w:rsidR="007E5EF8">
          <w:rPr>
            <w:noProof/>
            <w:webHidden/>
          </w:rPr>
          <w:fldChar w:fldCharType="begin"/>
        </w:r>
        <w:r w:rsidR="007E5EF8">
          <w:rPr>
            <w:noProof/>
            <w:webHidden/>
          </w:rPr>
          <w:instrText xml:space="preserve"> PAGEREF _Toc129613813 \h </w:instrText>
        </w:r>
        <w:r w:rsidR="007E5EF8">
          <w:rPr>
            <w:noProof/>
            <w:webHidden/>
          </w:rPr>
        </w:r>
        <w:r w:rsidR="007E5EF8">
          <w:rPr>
            <w:noProof/>
            <w:webHidden/>
          </w:rPr>
          <w:fldChar w:fldCharType="separate"/>
        </w:r>
        <w:r w:rsidR="007E5EF8">
          <w:rPr>
            <w:noProof/>
            <w:webHidden/>
          </w:rPr>
          <w:t>5</w:t>
        </w:r>
        <w:r w:rsidR="007E5EF8">
          <w:rPr>
            <w:noProof/>
            <w:webHidden/>
          </w:rPr>
          <w:fldChar w:fldCharType="end"/>
        </w:r>
      </w:hyperlink>
    </w:p>
    <w:p w14:paraId="378086AA" w14:textId="7F67E6A2" w:rsidR="007E5EF8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13814" w:history="1">
        <w:r w:rsidR="007E5EF8" w:rsidRPr="007B1756">
          <w:rPr>
            <w:rStyle w:val="Hiperhivatkozs"/>
            <w:noProof/>
          </w:rPr>
          <w:t>2. ábra Ügyvéd adatlap</w:t>
        </w:r>
        <w:r w:rsidR="007E5EF8">
          <w:rPr>
            <w:noProof/>
            <w:webHidden/>
          </w:rPr>
          <w:tab/>
        </w:r>
        <w:r w:rsidR="007E5EF8">
          <w:rPr>
            <w:noProof/>
            <w:webHidden/>
          </w:rPr>
          <w:fldChar w:fldCharType="begin"/>
        </w:r>
        <w:r w:rsidR="007E5EF8">
          <w:rPr>
            <w:noProof/>
            <w:webHidden/>
          </w:rPr>
          <w:instrText xml:space="preserve"> PAGEREF _Toc129613814 \h </w:instrText>
        </w:r>
        <w:r w:rsidR="007E5EF8">
          <w:rPr>
            <w:noProof/>
            <w:webHidden/>
          </w:rPr>
        </w:r>
        <w:r w:rsidR="007E5EF8">
          <w:rPr>
            <w:noProof/>
            <w:webHidden/>
          </w:rPr>
          <w:fldChar w:fldCharType="separate"/>
        </w:r>
        <w:r w:rsidR="007E5EF8">
          <w:rPr>
            <w:noProof/>
            <w:webHidden/>
          </w:rPr>
          <w:t>6</w:t>
        </w:r>
        <w:r w:rsidR="007E5EF8">
          <w:rPr>
            <w:noProof/>
            <w:webHidden/>
          </w:rPr>
          <w:fldChar w:fldCharType="end"/>
        </w:r>
      </w:hyperlink>
    </w:p>
    <w:p w14:paraId="58BB026B" w14:textId="3D2D4429" w:rsidR="007E5EF8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13815" w:history="1">
        <w:r w:rsidR="007E5EF8" w:rsidRPr="007B1756">
          <w:rPr>
            <w:rStyle w:val="Hiperhivatkozs"/>
            <w:noProof/>
          </w:rPr>
          <w:t>3. ábra Ügyvéd előfizetési csomag</w:t>
        </w:r>
        <w:r w:rsidR="007E5EF8">
          <w:rPr>
            <w:noProof/>
            <w:webHidden/>
          </w:rPr>
          <w:tab/>
        </w:r>
        <w:r w:rsidR="007E5EF8">
          <w:rPr>
            <w:noProof/>
            <w:webHidden/>
          </w:rPr>
          <w:fldChar w:fldCharType="begin"/>
        </w:r>
        <w:r w:rsidR="007E5EF8">
          <w:rPr>
            <w:noProof/>
            <w:webHidden/>
          </w:rPr>
          <w:instrText xml:space="preserve"> PAGEREF _Toc129613815 \h </w:instrText>
        </w:r>
        <w:r w:rsidR="007E5EF8">
          <w:rPr>
            <w:noProof/>
            <w:webHidden/>
          </w:rPr>
        </w:r>
        <w:r w:rsidR="007E5EF8">
          <w:rPr>
            <w:noProof/>
            <w:webHidden/>
          </w:rPr>
          <w:fldChar w:fldCharType="separate"/>
        </w:r>
        <w:r w:rsidR="007E5EF8">
          <w:rPr>
            <w:noProof/>
            <w:webHidden/>
          </w:rPr>
          <w:t>6</w:t>
        </w:r>
        <w:r w:rsidR="007E5EF8">
          <w:rPr>
            <w:noProof/>
            <w:webHidden/>
          </w:rPr>
          <w:fldChar w:fldCharType="end"/>
        </w:r>
      </w:hyperlink>
    </w:p>
    <w:p w14:paraId="1958BAD5" w14:textId="028B0936" w:rsidR="007E5EF8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13816" w:history="1">
        <w:r w:rsidR="007E5EF8" w:rsidRPr="007B1756">
          <w:rPr>
            <w:rStyle w:val="Hiperhivatkozs"/>
            <w:noProof/>
          </w:rPr>
          <w:t>4. ábra Értékelések</w:t>
        </w:r>
        <w:r w:rsidR="007E5EF8">
          <w:rPr>
            <w:noProof/>
            <w:webHidden/>
          </w:rPr>
          <w:tab/>
        </w:r>
        <w:r w:rsidR="007E5EF8">
          <w:rPr>
            <w:noProof/>
            <w:webHidden/>
          </w:rPr>
          <w:fldChar w:fldCharType="begin"/>
        </w:r>
        <w:r w:rsidR="007E5EF8">
          <w:rPr>
            <w:noProof/>
            <w:webHidden/>
          </w:rPr>
          <w:instrText xml:space="preserve"> PAGEREF _Toc129613816 \h </w:instrText>
        </w:r>
        <w:r w:rsidR="007E5EF8">
          <w:rPr>
            <w:noProof/>
            <w:webHidden/>
          </w:rPr>
        </w:r>
        <w:r w:rsidR="007E5EF8">
          <w:rPr>
            <w:noProof/>
            <w:webHidden/>
          </w:rPr>
          <w:fldChar w:fldCharType="separate"/>
        </w:r>
        <w:r w:rsidR="007E5EF8">
          <w:rPr>
            <w:noProof/>
            <w:webHidden/>
          </w:rPr>
          <w:t>7</w:t>
        </w:r>
        <w:r w:rsidR="007E5EF8">
          <w:rPr>
            <w:noProof/>
            <w:webHidden/>
          </w:rPr>
          <w:fldChar w:fldCharType="end"/>
        </w:r>
      </w:hyperlink>
    </w:p>
    <w:p w14:paraId="7C044FCC" w14:textId="72DB4929" w:rsidR="007E5EF8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13817" w:history="1">
        <w:r w:rsidR="007E5EF8" w:rsidRPr="007B1756">
          <w:rPr>
            <w:rStyle w:val="Hiperhivatkozs"/>
            <w:noProof/>
          </w:rPr>
          <w:t>5. ábra Kamarai azonosító ellenőrzése</w:t>
        </w:r>
        <w:r w:rsidR="007E5EF8">
          <w:rPr>
            <w:noProof/>
            <w:webHidden/>
          </w:rPr>
          <w:tab/>
        </w:r>
        <w:r w:rsidR="007E5EF8">
          <w:rPr>
            <w:noProof/>
            <w:webHidden/>
          </w:rPr>
          <w:fldChar w:fldCharType="begin"/>
        </w:r>
        <w:r w:rsidR="007E5EF8">
          <w:rPr>
            <w:noProof/>
            <w:webHidden/>
          </w:rPr>
          <w:instrText xml:space="preserve"> PAGEREF _Toc129613817 \h </w:instrText>
        </w:r>
        <w:r w:rsidR="007E5EF8">
          <w:rPr>
            <w:noProof/>
            <w:webHidden/>
          </w:rPr>
        </w:r>
        <w:r w:rsidR="007E5EF8">
          <w:rPr>
            <w:noProof/>
            <w:webHidden/>
          </w:rPr>
          <w:fldChar w:fldCharType="separate"/>
        </w:r>
        <w:r w:rsidR="007E5EF8">
          <w:rPr>
            <w:noProof/>
            <w:webHidden/>
          </w:rPr>
          <w:t>8</w:t>
        </w:r>
        <w:r w:rsidR="007E5EF8">
          <w:rPr>
            <w:noProof/>
            <w:webHidden/>
          </w:rPr>
          <w:fldChar w:fldCharType="end"/>
        </w:r>
      </w:hyperlink>
    </w:p>
    <w:p w14:paraId="4C763DD2" w14:textId="4104F1BE" w:rsidR="007E5EF8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13818" w:history="1">
        <w:r w:rsidR="007E5EF8" w:rsidRPr="007B1756">
          <w:rPr>
            <w:rStyle w:val="Hiperhivatkozs"/>
            <w:noProof/>
          </w:rPr>
          <w:t>6. ábra Magyar Ügyvédi Kamara oldal</w:t>
        </w:r>
        <w:r w:rsidR="007E5EF8">
          <w:rPr>
            <w:noProof/>
            <w:webHidden/>
          </w:rPr>
          <w:tab/>
        </w:r>
        <w:r w:rsidR="007E5EF8">
          <w:rPr>
            <w:noProof/>
            <w:webHidden/>
          </w:rPr>
          <w:fldChar w:fldCharType="begin"/>
        </w:r>
        <w:r w:rsidR="007E5EF8">
          <w:rPr>
            <w:noProof/>
            <w:webHidden/>
          </w:rPr>
          <w:instrText xml:space="preserve"> PAGEREF _Toc129613818 \h </w:instrText>
        </w:r>
        <w:r w:rsidR="007E5EF8">
          <w:rPr>
            <w:noProof/>
            <w:webHidden/>
          </w:rPr>
        </w:r>
        <w:r w:rsidR="007E5EF8">
          <w:rPr>
            <w:noProof/>
            <w:webHidden/>
          </w:rPr>
          <w:fldChar w:fldCharType="separate"/>
        </w:r>
        <w:r w:rsidR="007E5EF8">
          <w:rPr>
            <w:noProof/>
            <w:webHidden/>
          </w:rPr>
          <w:t>9</w:t>
        </w:r>
        <w:r w:rsidR="007E5EF8">
          <w:rPr>
            <w:noProof/>
            <w:webHidden/>
          </w:rPr>
          <w:fldChar w:fldCharType="end"/>
        </w:r>
      </w:hyperlink>
    </w:p>
    <w:p w14:paraId="108AD5E7" w14:textId="6F2E6CBD" w:rsidR="00353E20" w:rsidRDefault="006860F0" w:rsidP="00691532">
      <w:pPr>
        <w:pStyle w:val="brajegyzk"/>
        <w:tabs>
          <w:tab w:val="right" w:leader="dot" w:pos="9016"/>
        </w:tabs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fldChar w:fldCharType="end"/>
      </w:r>
    </w:p>
    <w:p w14:paraId="393CBD09" w14:textId="6FF8D179" w:rsidR="00353E20" w:rsidRDefault="008203D0" w:rsidP="00BE6E5F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0" w:name="_Regisztráció"/>
      <w:bookmarkStart w:id="1" w:name="_Toc129613804"/>
      <w:bookmarkEnd w:id="0"/>
      <w:r w:rsidRPr="7328C65E">
        <w:rPr>
          <w:rFonts w:cs="Arial"/>
        </w:rPr>
        <w:lastRenderedPageBreak/>
        <w:t>Ügyvéd</w:t>
      </w:r>
      <w:r w:rsidR="39019E5E" w:rsidRPr="7328C65E">
        <w:rPr>
          <w:rFonts w:cs="Arial"/>
        </w:rPr>
        <w:t>kezelő admin felület</w:t>
      </w:r>
      <w:bookmarkEnd w:id="1"/>
    </w:p>
    <w:p w14:paraId="2C9869C0" w14:textId="7BA705A6" w:rsidR="00B00F86" w:rsidRDefault="00B00F86" w:rsidP="5DDE1674">
      <w:r>
        <w:t xml:space="preserve">Ügyvédkezelő admin felület </w:t>
      </w:r>
      <w:r w:rsidR="00FF19DE">
        <w:t xml:space="preserve">a </w:t>
      </w:r>
      <w:del w:id="2" w:author="Anna Biró" w:date="2023-07-14T17:44:00Z">
        <w:r w:rsidR="00000000" w:rsidDel="00390FDD">
          <w:fldChar w:fldCharType="begin"/>
        </w:r>
        <w:r w:rsidR="00000000" w:rsidDel="00390FDD">
          <w:delInstrText>HYPERLINK "https://appsmith.otpotthon.hu/" \h</w:delInstrText>
        </w:r>
        <w:r w:rsidR="00000000" w:rsidDel="00390FDD">
          <w:fldChar w:fldCharType="separate"/>
        </w:r>
        <w:r w:rsidR="61CCA223" w:rsidRPr="5DDE1674" w:rsidDel="00390FDD">
          <w:rPr>
            <w:rStyle w:val="Hiperhivatkozs"/>
            <w:rFonts w:eastAsia="Arial" w:cs="Arial"/>
          </w:rPr>
          <w:delText>https://appsmith.otpotthon.hu/</w:delText>
        </w:r>
        <w:r w:rsidR="00000000" w:rsidDel="00390FDD">
          <w:rPr>
            <w:rStyle w:val="Hiperhivatkozs"/>
            <w:rFonts w:eastAsia="Arial" w:cs="Arial"/>
          </w:rPr>
          <w:fldChar w:fldCharType="end"/>
        </w:r>
        <w:r w:rsidR="00FF19DE" w:rsidDel="00390FDD">
          <w:delText xml:space="preserve"> </w:delText>
        </w:r>
      </w:del>
      <w:ins w:id="3" w:author="Anna Biró" w:date="2023-07-14T17:45:00Z">
        <w:r w:rsidR="0085759E">
          <w:fldChar w:fldCharType="begin"/>
        </w:r>
        <w:r w:rsidR="0085759E">
          <w:instrText>HYPERLINK "</w:instrText>
        </w:r>
        <w:r w:rsidR="0085759E" w:rsidRPr="0085759E">
          <w:instrText>https://admin.otpotthon.hu/lawyer-finder</w:instrText>
        </w:r>
        <w:r w:rsidR="0085759E">
          <w:instrText>"</w:instrText>
        </w:r>
        <w:r w:rsidR="0085759E">
          <w:fldChar w:fldCharType="separate"/>
        </w:r>
        <w:r w:rsidR="0085759E" w:rsidRPr="00F55E00">
          <w:rPr>
            <w:rStyle w:val="Hiperhivatkozs"/>
          </w:rPr>
          <w:t>https://admin.otpotthon.hu/lawyer-finder</w:t>
        </w:r>
        <w:r w:rsidR="0085759E">
          <w:fldChar w:fldCharType="end"/>
        </w:r>
        <w:r w:rsidR="0085759E">
          <w:t xml:space="preserve"> </w:t>
        </w:r>
      </w:ins>
      <w:r w:rsidR="00FF19DE">
        <w:t xml:space="preserve">portálon keresztül érhető el. </w:t>
      </w:r>
    </w:p>
    <w:p w14:paraId="61AD7C80" w14:textId="41A89031" w:rsidR="39019E5E" w:rsidRDefault="00FF19DE">
      <w:r>
        <w:t>A</w:t>
      </w:r>
      <w:r w:rsidR="39019E5E">
        <w:t>z ügyfélszolgálat számára az ügyvédekkel kapcsolatban a következő szolgáltatások elvégzését</w:t>
      </w:r>
      <w:r>
        <w:t xml:space="preserve"> biztosítja</w:t>
      </w:r>
      <w:r w:rsidR="39019E5E">
        <w:t>:</w:t>
      </w:r>
    </w:p>
    <w:p w14:paraId="3AF68722" w14:textId="3CF17FB0" w:rsidR="39019E5E" w:rsidRDefault="39019E5E" w:rsidP="7328C65E">
      <w:pPr>
        <w:pStyle w:val="Listaszerbekezds"/>
        <w:numPr>
          <w:ilvl w:val="0"/>
          <w:numId w:val="4"/>
        </w:numPr>
        <w:rPr>
          <w:i/>
          <w:iCs/>
        </w:rPr>
      </w:pPr>
      <w:r>
        <w:t>Ügyv</w:t>
      </w:r>
      <w:r w:rsidRPr="00F47C11">
        <w:rPr>
          <w:rFonts w:eastAsiaTheme="minorEastAsia"/>
        </w:rPr>
        <w:t>édek</w:t>
      </w:r>
      <w:r w:rsidRPr="7328C65E">
        <w:rPr>
          <w:rFonts w:eastAsiaTheme="minorEastAsia"/>
          <w:i/>
          <w:iCs/>
        </w:rPr>
        <w:t xml:space="preserve"> </w:t>
      </w:r>
      <w:r w:rsidRPr="001E1C40">
        <w:rPr>
          <w:rFonts w:eastAsiaTheme="minorEastAsia"/>
          <w:b/>
          <w:bCs/>
        </w:rPr>
        <w:t>keresése</w:t>
      </w:r>
    </w:p>
    <w:p w14:paraId="4F5171E8" w14:textId="275A2292" w:rsidR="39019E5E" w:rsidRPr="001E1C40" w:rsidRDefault="39019E5E" w:rsidP="7328C65E">
      <w:pPr>
        <w:pStyle w:val="Listaszerbekezds"/>
        <w:numPr>
          <w:ilvl w:val="0"/>
          <w:numId w:val="3"/>
        </w:numPr>
        <w:rPr>
          <w:b/>
          <w:bCs/>
        </w:rPr>
      </w:pPr>
      <w:r w:rsidRPr="001E1C40">
        <w:t xml:space="preserve">Ügyvédek </w:t>
      </w:r>
      <w:r w:rsidRPr="001E1C40">
        <w:rPr>
          <w:b/>
          <w:bCs/>
        </w:rPr>
        <w:t>felfüggesztése, törlése</w:t>
      </w:r>
    </w:p>
    <w:p w14:paraId="4D1EC0DC" w14:textId="68635A2E" w:rsidR="39019E5E" w:rsidRPr="001E1C40" w:rsidRDefault="39019E5E" w:rsidP="7328C65E">
      <w:pPr>
        <w:pStyle w:val="Listaszerbekezds"/>
        <w:numPr>
          <w:ilvl w:val="0"/>
          <w:numId w:val="2"/>
        </w:numPr>
        <w:rPr>
          <w:b/>
          <w:bCs/>
        </w:rPr>
      </w:pPr>
      <w:r w:rsidRPr="001E1C40">
        <w:t xml:space="preserve">Az ügyvédek </w:t>
      </w:r>
      <w:r w:rsidRPr="001E1C40">
        <w:rPr>
          <w:b/>
          <w:bCs/>
        </w:rPr>
        <w:t>kamarai tagságának ellenőrzése</w:t>
      </w:r>
    </w:p>
    <w:p w14:paraId="778973A0" w14:textId="594124E0" w:rsidR="001E1C40" w:rsidRPr="001E1C40" w:rsidRDefault="39019E5E" w:rsidP="7328C65E">
      <w:pPr>
        <w:pStyle w:val="Listaszerbekezds"/>
        <w:numPr>
          <w:ilvl w:val="0"/>
          <w:numId w:val="1"/>
        </w:numPr>
        <w:rPr>
          <w:b/>
          <w:bCs/>
        </w:rPr>
      </w:pPr>
      <w:r w:rsidRPr="001E1C40">
        <w:rPr>
          <w:b/>
          <w:bCs/>
        </w:rPr>
        <w:t>Értékelések kezelése</w:t>
      </w:r>
    </w:p>
    <w:p w14:paraId="0D9E64F2" w14:textId="36732C8C" w:rsidR="39019E5E" w:rsidRPr="001E1C40" w:rsidRDefault="39019E5E" w:rsidP="7328C65E">
      <w:pPr>
        <w:pStyle w:val="Listaszerbekezds"/>
        <w:numPr>
          <w:ilvl w:val="0"/>
          <w:numId w:val="1"/>
        </w:numPr>
      </w:pPr>
      <w:r w:rsidRPr="001E1C40">
        <w:rPr>
          <w:rFonts w:eastAsiaTheme="minorEastAsia"/>
        </w:rPr>
        <w:t xml:space="preserve">Előfizetési </w:t>
      </w:r>
      <w:r w:rsidRPr="001E1C40">
        <w:t>díjak kezelése</w:t>
      </w:r>
    </w:p>
    <w:p w14:paraId="473E6FEA" w14:textId="55DFD417" w:rsidR="7328C65E" w:rsidRPr="001E1C40" w:rsidRDefault="7328C65E" w:rsidP="7328C65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95"/>
      </w:tblGrid>
      <w:tr w:rsidR="00415F5D" w:rsidRPr="00415F5D" w14:paraId="6BA22FAD" w14:textId="77777777" w:rsidTr="00415F5D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  <w:hideMark/>
          </w:tcPr>
          <w:p w14:paraId="6025C7BC" w14:textId="77777777" w:rsidR="00415F5D" w:rsidRPr="00415F5D" w:rsidRDefault="00415F5D" w:rsidP="00415F5D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415F5D">
              <w:rPr>
                <w:rFonts w:eastAsia="Times New Roman" w:cs="Arial"/>
                <w:b/>
                <w:bCs/>
                <w:sz w:val="32"/>
                <w:szCs w:val="32"/>
                <w:lang w:eastAsia="hu-HU"/>
              </w:rPr>
              <w:t>!</w:t>
            </w:r>
            <w:r w:rsidRPr="00415F5D">
              <w:rPr>
                <w:rFonts w:eastAsia="Times New Roman" w:cs="Arial"/>
                <w:sz w:val="32"/>
                <w:szCs w:val="32"/>
                <w:lang w:eastAsia="hu-HU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hideMark/>
          </w:tcPr>
          <w:p w14:paraId="246C5915" w14:textId="04B5DE06" w:rsidR="00415F5D" w:rsidRPr="00415F5D" w:rsidRDefault="00415F5D" w:rsidP="00A043D0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043D0">
              <w:rPr>
                <w:rFonts w:eastAsia="Times New Roman" w:cs="Arial"/>
                <w:b/>
                <w:bCs/>
                <w:lang w:eastAsia="hu-HU"/>
              </w:rPr>
              <w:t>Ügyvéd</w:t>
            </w:r>
            <w:r>
              <w:rPr>
                <w:rFonts w:eastAsia="Times New Roman" w:cs="Arial"/>
                <w:lang w:eastAsia="hu-HU"/>
              </w:rPr>
              <w:t xml:space="preserve"> </w:t>
            </w:r>
            <w:r w:rsidR="001876D1" w:rsidRPr="00A043D0">
              <w:rPr>
                <w:rFonts w:eastAsia="Times New Roman" w:cs="Arial"/>
                <w:b/>
                <w:bCs/>
                <w:lang w:eastAsia="hu-HU"/>
              </w:rPr>
              <w:t>létrehozásár</w:t>
            </w:r>
            <w:r w:rsidR="00A043D0" w:rsidRPr="00A043D0">
              <w:rPr>
                <w:rFonts w:eastAsia="Times New Roman" w:cs="Arial"/>
                <w:b/>
                <w:bCs/>
                <w:lang w:eastAsia="hu-HU"/>
              </w:rPr>
              <w:t xml:space="preserve">a és adatainak a kezelésére az </w:t>
            </w:r>
            <w:r w:rsidR="00625950">
              <w:rPr>
                <w:rFonts w:eastAsia="Times New Roman" w:cs="Arial"/>
                <w:b/>
                <w:bCs/>
                <w:lang w:eastAsia="hu-HU"/>
              </w:rPr>
              <w:t xml:space="preserve">ügyfélszolgálatnak </w:t>
            </w:r>
            <w:r w:rsidR="00A043D0" w:rsidRPr="00A043D0">
              <w:rPr>
                <w:rFonts w:eastAsia="Times New Roman" w:cs="Arial"/>
                <w:b/>
                <w:bCs/>
                <w:lang w:eastAsia="hu-HU"/>
              </w:rPr>
              <w:t>nincs lehetősége</w:t>
            </w:r>
            <w:r w:rsidR="00A043D0">
              <w:rPr>
                <w:rFonts w:eastAsia="Times New Roman" w:cs="Arial"/>
                <w:lang w:eastAsia="hu-HU"/>
              </w:rPr>
              <w:t xml:space="preserve">! Az </w:t>
            </w:r>
            <w:r w:rsidR="00625950">
              <w:rPr>
                <w:rFonts w:eastAsia="Times New Roman" w:cs="Arial"/>
                <w:lang w:eastAsia="hu-HU"/>
              </w:rPr>
              <w:t xml:space="preserve">ügyvédek kizárólag saját maguknak hozhatják létre a fiókjukat és </w:t>
            </w:r>
            <w:r w:rsidR="00997DFD">
              <w:rPr>
                <w:rFonts w:eastAsia="Times New Roman" w:cs="Arial"/>
                <w:lang w:eastAsia="hu-HU"/>
              </w:rPr>
              <w:t>frissíthetik adataikat!</w:t>
            </w:r>
          </w:p>
        </w:tc>
      </w:tr>
    </w:tbl>
    <w:p w14:paraId="4D661EBA" w14:textId="4D50E397" w:rsidR="00C530E6" w:rsidRDefault="00C530E6" w:rsidP="00180EB9">
      <w:pPr>
        <w:pStyle w:val="Nincstrkz"/>
      </w:pPr>
    </w:p>
    <w:p w14:paraId="48DC6072" w14:textId="15508760" w:rsidR="00C530E6" w:rsidRDefault="00C530E6" w:rsidP="00D27F28">
      <w:pPr>
        <w:spacing w:before="0" w:after="160" w:line="259" w:lineRule="auto"/>
        <w:jc w:val="right"/>
      </w:pPr>
    </w:p>
    <w:p w14:paraId="67ECF860" w14:textId="4CD8619E" w:rsidR="00353E20" w:rsidRDefault="00193684" w:rsidP="00BE6E5F">
      <w:pPr>
        <w:pStyle w:val="Cmsor1"/>
        <w:numPr>
          <w:ilvl w:val="0"/>
          <w:numId w:val="6"/>
        </w:numPr>
        <w:ind w:left="432" w:hanging="432"/>
        <w:rPr>
          <w:rFonts w:cs="Arial"/>
        </w:rPr>
      </w:pPr>
      <w:bookmarkStart w:id="4" w:name="_Toc129613805"/>
      <w:r>
        <w:rPr>
          <w:rFonts w:cs="Arial"/>
        </w:rPr>
        <w:lastRenderedPageBreak/>
        <w:t>Ügyvédkereső</w:t>
      </w:r>
      <w:bookmarkEnd w:id="4"/>
      <w:r w:rsidR="00353E20">
        <w:tab/>
      </w:r>
    </w:p>
    <w:p w14:paraId="09016E58" w14:textId="7901521A" w:rsidR="00353E20" w:rsidRDefault="00AB7AEF" w:rsidP="00353E20">
      <w:r>
        <w:t xml:space="preserve">Az ügyvédkereső </w:t>
      </w:r>
      <w:r w:rsidR="00973411">
        <w:t xml:space="preserve">a rendszerben regisztrált ügyvédeket listázza. </w:t>
      </w:r>
      <w:r w:rsidR="00063CCB">
        <w:t xml:space="preserve">A keresőben lehetőség van az ügyvéd neve, </w:t>
      </w:r>
      <w:r w:rsidR="00F154B6">
        <w:t>azonosítója</w:t>
      </w:r>
      <w:r w:rsidR="00063CCB">
        <w:t xml:space="preserve">, </w:t>
      </w:r>
      <w:r w:rsidR="00F154B6">
        <w:t xml:space="preserve">státusza, </w:t>
      </w:r>
      <w:r w:rsidR="00440603">
        <w:t xml:space="preserve">a regisztráció időpontja, kamarai azonosító és Keycloak azonosító alapján is keresni. </w:t>
      </w:r>
    </w:p>
    <w:p w14:paraId="16F2D5ED" w14:textId="6CD821ED" w:rsidR="00353E20" w:rsidRDefault="00973411" w:rsidP="00353E20">
      <w:del w:id="5" w:author="Anna Biró" w:date="2023-07-14T17:47:00Z">
        <w:r w:rsidRPr="00973411" w:rsidDel="00040137">
          <w:rPr>
            <w:noProof/>
          </w:rPr>
          <w:drawing>
            <wp:inline distT="0" distB="0" distL="0" distR="0" wp14:anchorId="472DCA75" wp14:editId="7B6FCEFD">
              <wp:extent cx="5731510" cy="2949575"/>
              <wp:effectExtent l="0" t="0" r="2540" b="3175"/>
              <wp:docPr id="7" name="Kép 7" descr="A képen asztal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Kép 7" descr="A képen asztal látható&#10;&#10;Automatikusan generált leírás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949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6" w:author="Anna Biró" w:date="2023-07-14T17:49:00Z">
        <w:r w:rsidR="000C107B" w:rsidRPr="000C107B">
          <w:drawing>
            <wp:inline distT="0" distB="0" distL="0" distR="0" wp14:anchorId="3A9A70AB" wp14:editId="6E6F65D8">
              <wp:extent cx="5731510" cy="3206750"/>
              <wp:effectExtent l="0" t="0" r="2540" b="0"/>
              <wp:docPr id="1121928655" name="Kép 1" descr="A képen szöveg, képernyőkép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1928655" name="Kép 1" descr="A képen szöveg, képernyőkép, szám látható&#10;&#10;Automatikusan generált leírás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06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2B6EB3C" w14:textId="2B1F1DA5" w:rsidR="00E87C55" w:rsidRDefault="00845ADE" w:rsidP="00E87C55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7" w:name="_Toc129613813"/>
      <w:r w:rsidR="007E5EF8">
        <w:rPr>
          <w:noProof/>
        </w:rPr>
        <w:t>1</w:t>
      </w:r>
      <w:r>
        <w:fldChar w:fldCharType="end"/>
      </w:r>
      <w:r w:rsidR="00E87C55">
        <w:t xml:space="preserve">. ábra </w:t>
      </w:r>
      <w:r w:rsidR="00973411">
        <w:t>Ügyvédkereső</w:t>
      </w:r>
      <w:bookmarkEnd w:id="7"/>
    </w:p>
    <w:p w14:paraId="29C2CF2A" w14:textId="71CCBA5D" w:rsidR="00757BD9" w:rsidRDefault="00757BD9" w:rsidP="00757BD9"/>
    <w:p w14:paraId="44C77C4F" w14:textId="77777777" w:rsidR="006B7437" w:rsidRDefault="006B7437" w:rsidP="00757BD9"/>
    <w:p w14:paraId="5561B33A" w14:textId="77777777" w:rsidR="00757BD9" w:rsidRDefault="00757BD9" w:rsidP="00353E20"/>
    <w:p w14:paraId="0AA14CB6" w14:textId="620B55A9" w:rsidR="00353E20" w:rsidRDefault="00353E20" w:rsidP="00353E20">
      <w:pPr>
        <w:rPr>
          <w:b/>
        </w:rPr>
      </w:pPr>
    </w:p>
    <w:p w14:paraId="7316E292" w14:textId="74864C16" w:rsidR="006C5F25" w:rsidRDefault="006C5F25" w:rsidP="00391A45">
      <w:pPr>
        <w:pStyle w:val="Cmsor1"/>
        <w:numPr>
          <w:ilvl w:val="0"/>
          <w:numId w:val="6"/>
        </w:numPr>
        <w:ind w:left="432" w:hanging="432"/>
      </w:pPr>
      <w:bookmarkStart w:id="8" w:name="_Rendhagyó_esetek_a"/>
      <w:bookmarkStart w:id="9" w:name="_Toc129613806"/>
      <w:bookmarkEnd w:id="8"/>
      <w:r>
        <w:lastRenderedPageBreak/>
        <w:t>Ügyvéd</w:t>
      </w:r>
      <w:r w:rsidR="007A4DEE">
        <w:t xml:space="preserve"> kezelése</w:t>
      </w:r>
      <w:bookmarkEnd w:id="9"/>
    </w:p>
    <w:p w14:paraId="1B086E92" w14:textId="721481EC" w:rsidR="00440603" w:rsidRDefault="00440603" w:rsidP="00440603">
      <w:r>
        <w:t xml:space="preserve">Az ügyvédkeresőben a megfelelő ügyvédet kiválasztva </w:t>
      </w:r>
      <w:r w:rsidR="00FF19DE">
        <w:t xml:space="preserve">(a sorra kell kattintani) </w:t>
      </w:r>
      <w:r>
        <w:t xml:space="preserve">a táblázat alján </w:t>
      </w:r>
      <w:r w:rsidR="007D2A26">
        <w:t xml:space="preserve">tabulátorokban megtekinthető </w:t>
      </w:r>
      <w:r>
        <w:t xml:space="preserve">az </w:t>
      </w:r>
      <w:r w:rsidRPr="00FF19DE">
        <w:rPr>
          <w:b/>
          <w:bCs/>
        </w:rPr>
        <w:t>ügyvéd adatlapja</w:t>
      </w:r>
      <w:r w:rsidR="007D2A26">
        <w:t xml:space="preserve">, a </w:t>
      </w:r>
      <w:r w:rsidR="007D2A26" w:rsidRPr="00FF19DE">
        <w:rPr>
          <w:b/>
          <w:bCs/>
        </w:rPr>
        <w:t>kiválasztott előfizetési csomagja</w:t>
      </w:r>
      <w:r w:rsidR="007D2A26">
        <w:t xml:space="preserve"> és a </w:t>
      </w:r>
      <w:r w:rsidR="007D2A26" w:rsidRPr="00FF19DE">
        <w:rPr>
          <w:b/>
          <w:bCs/>
        </w:rPr>
        <w:t>beérkezett értékelései</w:t>
      </w:r>
      <w:r>
        <w:t xml:space="preserve">. </w:t>
      </w:r>
    </w:p>
    <w:p w14:paraId="58ABCA31" w14:textId="53469C53" w:rsidR="007A4DEE" w:rsidRDefault="007A4DEE" w:rsidP="007A4DEE">
      <w:pPr>
        <w:pStyle w:val="Cmsor2"/>
      </w:pPr>
      <w:bookmarkStart w:id="10" w:name="_Toc129613807"/>
      <w:r>
        <w:t>Ügyvéd adatlap</w:t>
      </w:r>
      <w:bookmarkEnd w:id="10"/>
    </w:p>
    <w:p w14:paraId="1CF28601" w14:textId="1E69B75A" w:rsidR="00FF19DE" w:rsidRDefault="00FF19DE" w:rsidP="00440603">
      <w:r>
        <w:t>Az adatlapon a</w:t>
      </w:r>
      <w:r w:rsidR="00261087">
        <w:t>z ügyvéd fő adatai érhetők el, valamint innen kezdeményezhetők a következő szolgáltatások:</w:t>
      </w:r>
    </w:p>
    <w:p w14:paraId="0C7BB11D" w14:textId="7A52C330" w:rsidR="00930D24" w:rsidRPr="00AE37D7" w:rsidRDefault="00930D24" w:rsidP="00261087">
      <w:pPr>
        <w:pStyle w:val="Listaszerbekezds"/>
        <w:numPr>
          <w:ilvl w:val="0"/>
          <w:numId w:val="4"/>
        </w:numPr>
      </w:pPr>
      <w:r w:rsidRPr="00AE37D7">
        <w:t>kamarai azonosító</w:t>
      </w:r>
      <w:r w:rsidR="00AE37D7">
        <w:t xml:space="preserve"> ellenőrzése</w:t>
      </w:r>
    </w:p>
    <w:p w14:paraId="654B5413" w14:textId="34DF97C5" w:rsidR="00AE37D7" w:rsidRDefault="000A4F68" w:rsidP="00261087">
      <w:pPr>
        <w:pStyle w:val="Listaszerbekezds"/>
        <w:numPr>
          <w:ilvl w:val="0"/>
          <w:numId w:val="4"/>
        </w:numPr>
      </w:pPr>
      <w:r>
        <w:t>ügyvéd felfüggesztése</w:t>
      </w:r>
    </w:p>
    <w:p w14:paraId="02CE9784" w14:textId="0263107E" w:rsidR="000A4F68" w:rsidRPr="00AE37D7" w:rsidRDefault="000A4F68" w:rsidP="00261087">
      <w:pPr>
        <w:pStyle w:val="Listaszerbekezds"/>
        <w:numPr>
          <w:ilvl w:val="0"/>
          <w:numId w:val="4"/>
        </w:numPr>
      </w:pPr>
      <w:r>
        <w:t>ügyvéd törlése</w:t>
      </w:r>
    </w:p>
    <w:p w14:paraId="6E5186D3" w14:textId="08100FE4" w:rsidR="006C5F25" w:rsidRPr="006C5F25" w:rsidRDefault="006C5F25" w:rsidP="006C5F25"/>
    <w:p w14:paraId="6E9E8D6A" w14:textId="6149A399" w:rsidR="006C5F25" w:rsidRDefault="006C5F25" w:rsidP="006C5F25">
      <w:pPr>
        <w:rPr>
          <w:ins w:id="11" w:author="Anna Biró" w:date="2023-07-14T17:48:00Z"/>
        </w:rPr>
      </w:pPr>
      <w:del w:id="12" w:author="Anna Biró" w:date="2023-07-14T17:47:00Z">
        <w:r w:rsidRPr="006C5F25" w:rsidDel="003D7DD6">
          <w:rPr>
            <w:noProof/>
          </w:rPr>
          <w:drawing>
            <wp:inline distT="0" distB="0" distL="0" distR="0" wp14:anchorId="6CB45548" wp14:editId="61160CCE">
              <wp:extent cx="5731510" cy="2293620"/>
              <wp:effectExtent l="0" t="0" r="2540" b="0"/>
              <wp:docPr id="9" name="Kép 9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Kép 9" descr="A képen szöveg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293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9CBEA50" w14:textId="5938B7E4" w:rsidR="003D7DD6" w:rsidRDefault="001F56B0" w:rsidP="006C5F25">
      <w:ins w:id="13" w:author="Anna Biró" w:date="2023-07-14T17:49:00Z">
        <w:r w:rsidRPr="001F56B0">
          <w:drawing>
            <wp:inline distT="0" distB="0" distL="0" distR="0" wp14:anchorId="6FF38F8D" wp14:editId="2B1F6442">
              <wp:extent cx="5731510" cy="3012440"/>
              <wp:effectExtent l="0" t="0" r="2540" b="0"/>
              <wp:docPr id="805959138" name="Kép 1" descr="A képen szöveg, szoftver, Weblap, Számítógépes ikon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5959138" name="Kép 1" descr="A képen szöveg, szoftver, Weblap, Számítógépes ikon látható&#10;&#10;Automatikusan generált leírás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012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3016B7" w14:textId="61422D89" w:rsidR="000660C1" w:rsidRDefault="000660C1" w:rsidP="000660C1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4" w:name="_Toc129613814"/>
      <w:r w:rsidR="007E5EF8">
        <w:rPr>
          <w:noProof/>
        </w:rPr>
        <w:t>2</w:t>
      </w:r>
      <w:r>
        <w:fldChar w:fldCharType="end"/>
      </w:r>
      <w:r>
        <w:t>. ábra Ügyvéd adatlap</w:t>
      </w:r>
      <w:bookmarkEnd w:id="14"/>
    </w:p>
    <w:p w14:paraId="76813EFE" w14:textId="184684E6" w:rsidR="007A4DEE" w:rsidRDefault="007A4DEE" w:rsidP="007A4DEE">
      <w:pPr>
        <w:pStyle w:val="Cmsor2"/>
      </w:pPr>
      <w:bookmarkStart w:id="15" w:name="_Toc129613808"/>
      <w:r>
        <w:lastRenderedPageBreak/>
        <w:t>Ügyvéd előfizetése</w:t>
      </w:r>
      <w:bookmarkEnd w:id="15"/>
    </w:p>
    <w:p w14:paraId="132FF76E" w14:textId="7DF6E01F" w:rsidR="007A4DEE" w:rsidRPr="007A4DEE" w:rsidRDefault="007A4DEE" w:rsidP="007A4DEE">
      <w:r>
        <w:t>A</w:t>
      </w:r>
      <w:r w:rsidR="0021106A">
        <w:t xml:space="preserve">z ügyvéd előfizetésének ellenőrzésére szolgál. Látható, hogy aktív-e az ügyvéd és ha igen milyen előfizetése van, annak mi az érvényessége. </w:t>
      </w:r>
    </w:p>
    <w:p w14:paraId="2C96934D" w14:textId="69726572" w:rsidR="000660C1" w:rsidRDefault="000660C1" w:rsidP="007D2A26">
      <w:pPr>
        <w:jc w:val="center"/>
      </w:pPr>
      <w:del w:id="16" w:author="Anna Biró" w:date="2023-07-14T17:50:00Z">
        <w:r w:rsidRPr="00875520" w:rsidDel="005C3A6E">
          <w:rPr>
            <w:noProof/>
          </w:rPr>
          <w:drawing>
            <wp:inline distT="0" distB="0" distL="0" distR="0" wp14:anchorId="04C6375E" wp14:editId="400AF79C">
              <wp:extent cx="3548282" cy="1714500"/>
              <wp:effectExtent l="0" t="0" r="0" b="0"/>
              <wp:docPr id="10" name="Kép 10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Kép 10" descr="A képen szöveg látható&#10;&#10;Automatikusan generált leírás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20307"/>
                      <a:stretch/>
                    </pic:blipFill>
                    <pic:spPr bwMode="auto">
                      <a:xfrm>
                        <a:off x="0" y="0"/>
                        <a:ext cx="3558511" cy="171944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ins w:id="17" w:author="Anna Biró" w:date="2023-07-14T17:50:00Z">
        <w:r w:rsidR="005C3A6E" w:rsidRPr="005C3A6E">
          <w:drawing>
            <wp:inline distT="0" distB="0" distL="0" distR="0" wp14:anchorId="64AAA87E" wp14:editId="0FD7EC5C">
              <wp:extent cx="5731510" cy="1493520"/>
              <wp:effectExtent l="0" t="0" r="2540" b="0"/>
              <wp:docPr id="1251723692" name="Kép 1" descr="A képen szöveg, képernyőkép, szoftver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1723692" name="Kép 1" descr="A képen szöveg, képernyőkép, szoftver, Betűtípus látható&#10;&#10;Automatikusan generált leírás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493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889D723" w14:textId="6FCA314A" w:rsidR="000660C1" w:rsidRDefault="000660C1" w:rsidP="000660C1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8" w:name="_Toc129613815"/>
      <w:r w:rsidR="007E5EF8">
        <w:rPr>
          <w:noProof/>
        </w:rPr>
        <w:t>3</w:t>
      </w:r>
      <w:r>
        <w:fldChar w:fldCharType="end"/>
      </w:r>
      <w:r>
        <w:t>. ábra Ügyvéd</w:t>
      </w:r>
      <w:r w:rsidR="003113C4">
        <w:t xml:space="preserve"> előfizetési csomag</w:t>
      </w:r>
      <w:bookmarkEnd w:id="18"/>
    </w:p>
    <w:p w14:paraId="571C307E" w14:textId="31328197" w:rsidR="0021106A" w:rsidRDefault="0021106A" w:rsidP="0021106A">
      <w:pPr>
        <w:pStyle w:val="Cmsor2"/>
      </w:pPr>
      <w:bookmarkStart w:id="19" w:name="_Toc129613809"/>
      <w:r>
        <w:t>Értékelések kezelése</w:t>
      </w:r>
      <w:bookmarkEnd w:id="19"/>
    </w:p>
    <w:p w14:paraId="336A4DA1" w14:textId="5BB2C315" w:rsidR="0021106A" w:rsidRPr="0021106A" w:rsidRDefault="0021106A" w:rsidP="0021106A">
      <w:r>
        <w:t>Az ügyvéd beérkezett értékelései láthatóak</w:t>
      </w:r>
      <w:r w:rsidR="00752714">
        <w:t xml:space="preserve"> és kezelhetők. A leírást lásd az Értékelések kezelése menüpontban.</w:t>
      </w:r>
      <w:r>
        <w:t xml:space="preserve"> </w:t>
      </w:r>
    </w:p>
    <w:p w14:paraId="3ACD8B2B" w14:textId="77777777" w:rsidR="003113C4" w:rsidRPr="006C5F25" w:rsidRDefault="003113C4" w:rsidP="000660C1">
      <w:pPr>
        <w:jc w:val="center"/>
      </w:pPr>
    </w:p>
    <w:p w14:paraId="0BC18E10" w14:textId="653D1336" w:rsidR="00353E20" w:rsidRDefault="0049715B" w:rsidP="00391A45">
      <w:pPr>
        <w:pStyle w:val="Cmsor1"/>
        <w:numPr>
          <w:ilvl w:val="0"/>
          <w:numId w:val="6"/>
        </w:numPr>
        <w:ind w:left="432" w:hanging="432"/>
      </w:pPr>
      <w:bookmarkStart w:id="20" w:name="_Toc129613810"/>
      <w:r>
        <w:rPr>
          <w:rFonts w:cs="Arial"/>
        </w:rPr>
        <w:lastRenderedPageBreak/>
        <w:t>Kamarai tagság ellenőrzése</w:t>
      </w:r>
      <w:bookmarkEnd w:id="2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95"/>
      </w:tblGrid>
      <w:tr w:rsidR="004C6CA4" w:rsidRPr="00415F5D" w14:paraId="72398195" w14:textId="77777777" w:rsidTr="004C7621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  <w:hideMark/>
          </w:tcPr>
          <w:p w14:paraId="6D8455C8" w14:textId="77777777" w:rsidR="004C6CA4" w:rsidRPr="00415F5D" w:rsidRDefault="004C6CA4" w:rsidP="004C7621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415F5D">
              <w:rPr>
                <w:rFonts w:eastAsia="Times New Roman" w:cs="Arial"/>
                <w:b/>
                <w:bCs/>
                <w:sz w:val="32"/>
                <w:szCs w:val="32"/>
                <w:lang w:eastAsia="hu-HU"/>
              </w:rPr>
              <w:t>!</w:t>
            </w:r>
            <w:r w:rsidRPr="00415F5D">
              <w:rPr>
                <w:rFonts w:eastAsia="Times New Roman" w:cs="Arial"/>
                <w:sz w:val="32"/>
                <w:szCs w:val="32"/>
                <w:lang w:eastAsia="hu-HU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hideMark/>
          </w:tcPr>
          <w:p w14:paraId="08DBC5A2" w14:textId="16E24C1F" w:rsidR="004C6CA4" w:rsidRPr="00415F5D" w:rsidRDefault="004C6CA4" w:rsidP="004C7621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hu-HU"/>
              </w:rPr>
            </w:pPr>
            <w:r w:rsidRPr="004C6CA4">
              <w:rPr>
                <w:b/>
                <w:bCs/>
              </w:rPr>
              <w:t>Az automatikus bekérdezésre az Országos Ügyvédi Kamarához csak a szabályozás bevezetését követően lesz lehetőség! Addig biztosan a manuális ellenőrzést valósítjuk meg!</w:t>
            </w:r>
          </w:p>
        </w:tc>
      </w:tr>
    </w:tbl>
    <w:p w14:paraId="5AAB024E" w14:textId="77777777" w:rsidR="004C6CA4" w:rsidRDefault="004C6CA4" w:rsidP="004C6CA4"/>
    <w:p w14:paraId="3C68D947" w14:textId="77777777" w:rsidR="004A6C87" w:rsidRDefault="004A6C87" w:rsidP="004C6CA4">
      <w:r>
        <w:t xml:space="preserve">Az </w:t>
      </w:r>
      <w:r w:rsidRPr="004A6C87">
        <w:rPr>
          <w:b/>
          <w:bCs/>
        </w:rPr>
        <w:t>új regisztrációról</w:t>
      </w:r>
      <w:r>
        <w:t xml:space="preserve"> az ügyfélszolgálat </w:t>
      </w:r>
      <w:r w:rsidRPr="004A6C87">
        <w:rPr>
          <w:b/>
          <w:bCs/>
        </w:rPr>
        <w:t>e-mail-ben kap tájékoztatást</w:t>
      </w:r>
      <w:r>
        <w:t>!</w:t>
      </w:r>
    </w:p>
    <w:p w14:paraId="71C96019" w14:textId="59A224C1" w:rsidR="00D34D0A" w:rsidRDefault="00292567" w:rsidP="004C6CA4">
      <w:r>
        <w:t>A</w:t>
      </w:r>
      <w:r w:rsidR="004C6CA4">
        <w:t xml:space="preserve">z ügyfélszolgálat minden esetben be tudja állítani egy ügyvéd esetében, hogy rendelkezik-e kamarai tagsággal. Az ügyvéd adatlapján érhető el ez az információ. </w:t>
      </w:r>
    </w:p>
    <w:p w14:paraId="3BF38184" w14:textId="77777777" w:rsidR="00640D34" w:rsidRDefault="004C6CA4" w:rsidP="004C6CA4">
      <w:r>
        <w:t>Az ellenőrzés</w:t>
      </w:r>
      <w:r w:rsidR="00D34D0A">
        <w:t xml:space="preserve">hez a keresőben ki kell választani a megfelelő ügyvédet, majd </w:t>
      </w:r>
      <w:r w:rsidR="00CB23BF">
        <w:t xml:space="preserve">az </w:t>
      </w:r>
      <w:r w:rsidR="00CB23BF" w:rsidRPr="00E66554">
        <w:rPr>
          <w:b/>
          <w:bCs/>
        </w:rPr>
        <w:t>„Ellenőrzés”</w:t>
      </w:r>
      <w:r w:rsidR="00CB23BF">
        <w:t xml:space="preserve"> </w:t>
      </w:r>
      <w:r w:rsidR="00CB23BF" w:rsidRPr="00E66554">
        <w:rPr>
          <w:b/>
          <w:bCs/>
        </w:rPr>
        <w:t>gomra kattintva</w:t>
      </w:r>
      <w:r w:rsidR="00CB23BF">
        <w:t xml:space="preserve"> új ablakban megnyílik </w:t>
      </w:r>
      <w:r w:rsidR="004A7559">
        <w:t>a Magyar Ügyvédi Kamara oldala, ahol már a lekérdezés eredménye látható az adott kamarai azonosító alapján.</w:t>
      </w:r>
      <w:r w:rsidR="006F4E3C">
        <w:t xml:space="preserve"> </w:t>
      </w:r>
    </w:p>
    <w:p w14:paraId="5602AA49" w14:textId="0EC5F334" w:rsidR="00D34D0A" w:rsidRDefault="00640D34" w:rsidP="004C6CA4">
      <w:r>
        <w:t>(</w:t>
      </w:r>
      <w:hyperlink r:id="rId18" w:history="1">
        <w:r w:rsidR="00B616F5" w:rsidRPr="000E5273">
          <w:rPr>
            <w:rStyle w:val="Hiperhivatkozs"/>
          </w:rPr>
          <w:t>https://magyarugyvedikamara.hu/html/nyilvanos-kereso/</w:t>
        </w:r>
      </w:hyperlink>
      <w:r w:rsidR="006F4E3C">
        <w:t>)</w:t>
      </w:r>
    </w:p>
    <w:p w14:paraId="70E80F16" w14:textId="19C61E99" w:rsidR="00B616F5" w:rsidRDefault="00B616F5" w:rsidP="004C6CA4">
      <w:del w:id="21" w:author="Anna Biró" w:date="2023-07-14T17:50:00Z">
        <w:r w:rsidDel="00504252">
          <w:rPr>
            <w:noProof/>
          </w:rPr>
          <w:drawing>
            <wp:inline distT="0" distB="0" distL="0" distR="0" wp14:anchorId="621BD2C1" wp14:editId="27F7C143">
              <wp:extent cx="5722620" cy="1882140"/>
              <wp:effectExtent l="0" t="0" r="0" b="3810"/>
              <wp:docPr id="17" name="Kép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2620" cy="188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22" w:author="Anna Biró" w:date="2023-07-14T17:52:00Z">
        <w:r w:rsidR="00B17A00">
          <w:rPr>
            <w:noProof/>
          </w:rPr>
          <w:drawing>
            <wp:inline distT="0" distB="0" distL="0" distR="0" wp14:anchorId="60909CA3" wp14:editId="2A8E30A0">
              <wp:extent cx="5731510" cy="2823845"/>
              <wp:effectExtent l="0" t="0" r="2540" b="0"/>
              <wp:docPr id="325894727" name="Kép 1" descr="A képen szöveg, képernyőkép, Betűtípus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5894727" name="Kép 1" descr="A képen szöveg, képernyőkép, Betűtípus, szám látható&#10;&#10;Automatikusan generált leírás"/>
                      <pic:cNvPicPr/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8238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9BB2B3" w14:textId="05F303FB" w:rsidR="00A27D19" w:rsidRDefault="00A27D19" w:rsidP="00A27D19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23" w:name="_Toc129613817"/>
      <w:r w:rsidR="007E5EF8">
        <w:rPr>
          <w:noProof/>
        </w:rPr>
        <w:t>5</w:t>
      </w:r>
      <w:r>
        <w:fldChar w:fldCharType="end"/>
      </w:r>
      <w:r>
        <w:t>. ábra Kamarai azonosító ellenőrzése</w:t>
      </w:r>
      <w:bookmarkEnd w:id="23"/>
    </w:p>
    <w:p w14:paraId="6F0EDF5C" w14:textId="77777777" w:rsidR="00A27D19" w:rsidRDefault="00A27D19" w:rsidP="004C6CA4"/>
    <w:p w14:paraId="533FD578" w14:textId="7A44E39B" w:rsidR="00D34D0A" w:rsidRPr="006F4E3C" w:rsidRDefault="00B616F5" w:rsidP="004C6CA4">
      <w:pPr>
        <w:rPr>
          <w:b/>
          <w:bCs/>
        </w:rPr>
      </w:pPr>
      <w:r>
        <w:rPr>
          <w:b/>
          <w:bCs/>
        </w:rPr>
        <w:t>F</w:t>
      </w:r>
      <w:r w:rsidR="006F4E3C" w:rsidRPr="006F4E3C">
        <w:rPr>
          <w:b/>
          <w:bCs/>
        </w:rPr>
        <w:t>eladat a következők ellenőrzése:</w:t>
      </w:r>
    </w:p>
    <w:p w14:paraId="76F4060D" w14:textId="77777777" w:rsidR="00D34D0A" w:rsidRDefault="00D34D0A" w:rsidP="003113C4">
      <w:pPr>
        <w:pStyle w:val="Listaszerbekezds"/>
        <w:numPr>
          <w:ilvl w:val="0"/>
          <w:numId w:val="13"/>
        </w:numPr>
      </w:pPr>
      <w:r>
        <w:lastRenderedPageBreak/>
        <w:t xml:space="preserve">KAMARAI NÉV megegyezik-e a megadott névvel? </w:t>
      </w:r>
    </w:p>
    <w:p w14:paraId="2C77998A" w14:textId="69193DA2" w:rsidR="00D34D0A" w:rsidRDefault="00D34D0A" w:rsidP="003113C4">
      <w:pPr>
        <w:pStyle w:val="Listaszerbekezds"/>
        <w:numPr>
          <w:ilvl w:val="0"/>
          <w:numId w:val="13"/>
        </w:numPr>
      </w:pPr>
      <w:r>
        <w:t>STÁTUSZ AKTÍV?</w:t>
      </w:r>
    </w:p>
    <w:p w14:paraId="4C3AFA28" w14:textId="278E63E8" w:rsidR="00D34D0A" w:rsidRDefault="00D34D0A" w:rsidP="003113C4">
      <w:pPr>
        <w:pStyle w:val="Listaszerbekezds"/>
        <w:numPr>
          <w:ilvl w:val="0"/>
          <w:numId w:val="13"/>
        </w:numPr>
      </w:pPr>
      <w:r>
        <w:t>FELFÜGGESZTÉS alatt áll</w:t>
      </w:r>
      <w:r w:rsidR="00640D34">
        <w:t>?</w:t>
      </w:r>
    </w:p>
    <w:p w14:paraId="27C4489C" w14:textId="5CA8125D" w:rsidR="00D34D0A" w:rsidRDefault="00D34D0A" w:rsidP="003113C4">
      <w:pPr>
        <w:pStyle w:val="Listaszerbekezds"/>
        <w:numPr>
          <w:ilvl w:val="0"/>
          <w:numId w:val="13"/>
        </w:numPr>
      </w:pPr>
      <w:r>
        <w:t>SZÜNETELTETÉS alatt áll</w:t>
      </w:r>
      <w:r w:rsidR="00640D34">
        <w:t>?</w:t>
      </w:r>
    </w:p>
    <w:p w14:paraId="31C851A9" w14:textId="7DC16D27" w:rsidR="00D34D0A" w:rsidRDefault="00640D34" w:rsidP="003113C4">
      <w:pPr>
        <w:pStyle w:val="Listaszerbekezds"/>
        <w:numPr>
          <w:ilvl w:val="0"/>
          <w:numId w:val="13"/>
        </w:numPr>
      </w:pPr>
      <w:r>
        <w:t>H</w:t>
      </w:r>
      <w:r w:rsidR="00D34D0A">
        <w:t>ATÓSÁGNÁL NEM JÁRHAT EL</w:t>
      </w:r>
    </w:p>
    <w:p w14:paraId="30807BD7" w14:textId="7DF04833" w:rsidR="00C77F25" w:rsidRDefault="00C77F25" w:rsidP="003113C4">
      <w:pPr>
        <w:pStyle w:val="Listaszerbekezds"/>
        <w:numPr>
          <w:ilvl w:val="0"/>
          <w:numId w:val="13"/>
        </w:numPr>
      </w:pPr>
      <w:r>
        <w:t>ÜGYVÉDI IGAZOLVÁNY ki van töltve és ÉRVÉNYES?</w:t>
      </w:r>
    </w:p>
    <w:p w14:paraId="3D902564" w14:textId="77777777" w:rsidR="003113C4" w:rsidRDefault="003113C4" w:rsidP="003113C4"/>
    <w:p w14:paraId="74CDA53B" w14:textId="0B5F7435" w:rsidR="003113C4" w:rsidRDefault="003113C4" w:rsidP="003113C4">
      <w:pPr>
        <w:rPr>
          <w:b/>
          <w:bCs/>
        </w:rPr>
      </w:pPr>
      <w:r>
        <w:t xml:space="preserve">Ha </w:t>
      </w:r>
      <w:r w:rsidRPr="003113C4">
        <w:rPr>
          <w:b/>
          <w:bCs/>
        </w:rPr>
        <w:t>név nem egyezik</w:t>
      </w:r>
      <w:r>
        <w:t xml:space="preserve"> VAGY </w:t>
      </w:r>
      <w:r w:rsidRPr="003113C4">
        <w:rPr>
          <w:b/>
          <w:bCs/>
        </w:rPr>
        <w:t>státusz nem aktív</w:t>
      </w:r>
      <w:r>
        <w:t xml:space="preserve"> VAGY </w:t>
      </w:r>
      <w:r w:rsidRPr="003113C4">
        <w:rPr>
          <w:b/>
          <w:bCs/>
        </w:rPr>
        <w:t>felfüggesztés alatt áll</w:t>
      </w:r>
      <w:r>
        <w:t xml:space="preserve"> VAGY </w:t>
      </w:r>
      <w:r w:rsidRPr="003113C4">
        <w:rPr>
          <w:b/>
          <w:bCs/>
        </w:rPr>
        <w:t>szüneteltetés alatt áll</w:t>
      </w:r>
      <w:r>
        <w:t xml:space="preserve"> VAGY </w:t>
      </w:r>
      <w:r w:rsidRPr="003113C4">
        <w:rPr>
          <w:b/>
          <w:bCs/>
        </w:rPr>
        <w:t>hatóságnál nem járhat el</w:t>
      </w:r>
      <w:r w:rsidR="00C77F25">
        <w:rPr>
          <w:b/>
          <w:bCs/>
        </w:rPr>
        <w:t xml:space="preserve"> </w:t>
      </w:r>
      <w:r w:rsidR="00C77F25" w:rsidRPr="00B415D7">
        <w:t>VAGY</w:t>
      </w:r>
      <w:r w:rsidR="00B415D7">
        <w:rPr>
          <w:b/>
          <w:bCs/>
        </w:rPr>
        <w:t xml:space="preserve"> az ügyvédi igazolvány nincs kitöltve és / vagy nem érvényes</w:t>
      </w:r>
      <w:r>
        <w:t xml:space="preserve">, </w:t>
      </w:r>
      <w:r w:rsidRPr="003113C4">
        <w:rPr>
          <w:b/>
          <w:bCs/>
        </w:rPr>
        <w:t>a kamarai azonosító ellenőrzése nem sikeres.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95"/>
      </w:tblGrid>
      <w:tr w:rsidR="00B339C2" w:rsidRPr="00415F5D" w14:paraId="08077357" w14:textId="77777777" w:rsidTr="004C7621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  <w:hideMark/>
          </w:tcPr>
          <w:p w14:paraId="4E6357C4" w14:textId="77777777" w:rsidR="00B339C2" w:rsidRPr="00415F5D" w:rsidRDefault="00B339C2" w:rsidP="004C7621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415F5D">
              <w:rPr>
                <w:rFonts w:eastAsia="Times New Roman" w:cs="Arial"/>
                <w:b/>
                <w:bCs/>
                <w:sz w:val="32"/>
                <w:szCs w:val="32"/>
                <w:lang w:eastAsia="hu-HU"/>
              </w:rPr>
              <w:t>!</w:t>
            </w:r>
            <w:r w:rsidRPr="00415F5D">
              <w:rPr>
                <w:rFonts w:eastAsia="Times New Roman" w:cs="Arial"/>
                <w:sz w:val="32"/>
                <w:szCs w:val="32"/>
                <w:lang w:eastAsia="hu-HU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hideMark/>
          </w:tcPr>
          <w:p w14:paraId="542AC654" w14:textId="5F9EE808" w:rsidR="00B339C2" w:rsidRPr="00415F5D" w:rsidRDefault="00B339C2" w:rsidP="004C7621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hu-HU"/>
              </w:rPr>
            </w:pPr>
            <w:r w:rsidRPr="00B339C2">
              <w:rPr>
                <w:b/>
                <w:bCs/>
              </w:rPr>
              <w:t>A kamarai tagság ellenőrzéskor függetlenül az ellenőrzés folyamatától, ha nincs megfelelő kamarai tagság, az ügyvédet fel kell függeszteni</w:t>
            </w:r>
            <w:r w:rsidR="00AC2E0C">
              <w:rPr>
                <w:b/>
                <w:bCs/>
              </w:rPr>
              <w:t xml:space="preserve">, az adatlapon a </w:t>
            </w:r>
            <w:r w:rsidR="00DF6869">
              <w:rPr>
                <w:b/>
                <w:bCs/>
              </w:rPr>
              <w:t>kamarai azonosító sorban inaktívra kell állítani.</w:t>
            </w:r>
          </w:p>
        </w:tc>
      </w:tr>
    </w:tbl>
    <w:p w14:paraId="4D997A85" w14:textId="2DEBEBEC" w:rsidR="000660C1" w:rsidRDefault="000660C1" w:rsidP="003113C4">
      <w:pPr>
        <w:jc w:val="center"/>
      </w:pPr>
    </w:p>
    <w:p w14:paraId="6CF18C72" w14:textId="7036A297" w:rsidR="00D34D0A" w:rsidRDefault="00717FDA" w:rsidP="000660C1">
      <w:pPr>
        <w:jc w:val="center"/>
      </w:pPr>
      <w:r>
        <w:rPr>
          <w:noProof/>
        </w:rPr>
        <w:drawing>
          <wp:inline distT="0" distB="0" distL="0" distR="0" wp14:anchorId="5AF5E74A" wp14:editId="70C928FF">
            <wp:extent cx="4777740" cy="2278380"/>
            <wp:effectExtent l="0" t="0" r="3810" b="762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9E2D" w14:textId="1F2BC9F1" w:rsidR="003113C4" w:rsidRDefault="003113C4" w:rsidP="003113C4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24" w:name="_Toc129613818"/>
      <w:r w:rsidR="007E5EF8">
        <w:rPr>
          <w:noProof/>
        </w:rPr>
        <w:t>6</w:t>
      </w:r>
      <w:r>
        <w:fldChar w:fldCharType="end"/>
      </w:r>
      <w:r>
        <w:t xml:space="preserve">. ábra </w:t>
      </w:r>
      <w:r w:rsidR="00A27D19">
        <w:t xml:space="preserve">Magyar Ügyvédi Kamara </w:t>
      </w:r>
      <w:r w:rsidR="00E66554">
        <w:t>oldal</w:t>
      </w:r>
      <w:bookmarkEnd w:id="24"/>
    </w:p>
    <w:p w14:paraId="3DF25AE5" w14:textId="668CC2CD" w:rsidR="005D2286" w:rsidRDefault="008C24BD" w:rsidP="00F06259">
      <w:pPr>
        <w:pStyle w:val="Cmsor1"/>
        <w:numPr>
          <w:ilvl w:val="0"/>
          <w:numId w:val="6"/>
        </w:numPr>
        <w:ind w:left="432" w:hanging="432"/>
      </w:pPr>
      <w:bookmarkStart w:id="25" w:name="_Toc129613811"/>
      <w:r w:rsidRPr="00F06259">
        <w:rPr>
          <w:rFonts w:cs="Arial"/>
        </w:rPr>
        <w:lastRenderedPageBreak/>
        <w:t>Ügyvéd</w:t>
      </w:r>
      <w:r>
        <w:t xml:space="preserve"> státuszának állítása</w:t>
      </w:r>
      <w:bookmarkEnd w:id="25"/>
    </w:p>
    <w:p w14:paraId="7BA09B4C" w14:textId="2BC81E96" w:rsidR="00F169F2" w:rsidRDefault="00F169F2" w:rsidP="00F169F2">
      <w:pPr>
        <w:spacing w:before="0" w:after="160" w:line="259" w:lineRule="auto"/>
      </w:pPr>
      <w:r>
        <w:t>A megfelelő ügyvéd kiválasztását követően az ügyfélszolgálatnak lehetősége van a kiválasztott ügyvéd státuszának módosítására:</w:t>
      </w:r>
    </w:p>
    <w:p w14:paraId="24186DAC" w14:textId="77777777" w:rsidR="00F169F2" w:rsidRDefault="00F169F2" w:rsidP="00F169F2">
      <w:pPr>
        <w:pStyle w:val="Listaszerbekezds"/>
        <w:numPr>
          <w:ilvl w:val="0"/>
          <w:numId w:val="13"/>
        </w:numPr>
      </w:pPr>
      <w:r w:rsidRPr="00F169F2">
        <w:rPr>
          <w:b/>
          <w:bCs/>
        </w:rPr>
        <w:t>Aktív</w:t>
      </w:r>
      <w:r>
        <w:t xml:space="preserve"> </w:t>
      </w:r>
      <w:r w:rsidRPr="00F169F2">
        <w:rPr>
          <w:b/>
          <w:bCs/>
        </w:rPr>
        <w:t>státusz</w:t>
      </w:r>
      <w:r>
        <w:rPr>
          <w:b/>
          <w:bCs/>
        </w:rPr>
        <w:t>:</w:t>
      </w:r>
      <w:r>
        <w:t xml:space="preserve"> regisztrált, kamarai tagsággal rendelkezik, fizetett, a listán elérhető, be tud jelentkezni a rendszerbe</w:t>
      </w:r>
    </w:p>
    <w:p w14:paraId="5B1A3DAF" w14:textId="4161D0DB" w:rsidR="00F169F2" w:rsidRDefault="00E4488E" w:rsidP="00F169F2">
      <w:pPr>
        <w:pStyle w:val="Listaszerbekezds"/>
        <w:numPr>
          <w:ilvl w:val="1"/>
          <w:numId w:val="13"/>
        </w:numPr>
      </w:pPr>
      <w:r>
        <w:t>E</w:t>
      </w:r>
      <w:r w:rsidR="00F169F2" w:rsidRPr="00E4488E">
        <w:t xml:space="preserve">lérhető </w:t>
      </w:r>
      <w:r w:rsidRPr="00E4488E">
        <w:t>státuszok:</w:t>
      </w:r>
      <w:r>
        <w:t xml:space="preserve"> </w:t>
      </w:r>
      <w:r w:rsidR="00F169F2" w:rsidRPr="00E4488E">
        <w:rPr>
          <w:b/>
          <w:bCs/>
        </w:rPr>
        <w:t>felfüggesztett és törölt</w:t>
      </w:r>
    </w:p>
    <w:p w14:paraId="3A52AFE2" w14:textId="77777777" w:rsidR="007E5EF8" w:rsidRDefault="00F169F2" w:rsidP="00F169F2">
      <w:pPr>
        <w:pStyle w:val="Listaszerbekezds"/>
        <w:numPr>
          <w:ilvl w:val="0"/>
          <w:numId w:val="13"/>
        </w:numPr>
      </w:pPr>
      <w:r w:rsidRPr="007E5EF8">
        <w:rPr>
          <w:b/>
          <w:bCs/>
        </w:rPr>
        <w:t xml:space="preserve">Felfüggesztett </w:t>
      </w:r>
      <w:r w:rsidR="007E5EF8" w:rsidRPr="007E5EF8">
        <w:rPr>
          <w:b/>
          <w:bCs/>
        </w:rPr>
        <w:t>státusz</w:t>
      </w:r>
      <w:r w:rsidR="007E5EF8">
        <w:rPr>
          <w:b/>
          <w:bCs/>
        </w:rPr>
        <w:t>:</w:t>
      </w:r>
      <w:r w:rsidR="007E5EF8">
        <w:t xml:space="preserve"> </w:t>
      </w:r>
      <w:r>
        <w:t>valamilyen oknál fogva lekerült az ajánlási listáról, be tud jelentkezni a rendszerbe</w:t>
      </w:r>
    </w:p>
    <w:p w14:paraId="30758CA7" w14:textId="0F9F69A6" w:rsidR="00F169F2" w:rsidRDefault="007E5EF8" w:rsidP="007E5EF8">
      <w:pPr>
        <w:pStyle w:val="Listaszerbekezds"/>
        <w:numPr>
          <w:ilvl w:val="1"/>
          <w:numId w:val="13"/>
        </w:numPr>
      </w:pPr>
      <w:r w:rsidRPr="007E5EF8">
        <w:t>Elérhető státuszok:</w:t>
      </w:r>
      <w:r>
        <w:t xml:space="preserve"> </w:t>
      </w:r>
      <w:r w:rsidR="00F169F2" w:rsidRPr="007E5EF8">
        <w:rPr>
          <w:b/>
          <w:bCs/>
        </w:rPr>
        <w:t>aktív vagy törölt</w:t>
      </w:r>
    </w:p>
    <w:p w14:paraId="7CF61B37" w14:textId="77777777" w:rsidR="007E5EF8" w:rsidRDefault="00F169F2" w:rsidP="00F169F2">
      <w:pPr>
        <w:pStyle w:val="Listaszerbekezds"/>
        <w:numPr>
          <w:ilvl w:val="0"/>
          <w:numId w:val="13"/>
        </w:numPr>
      </w:pPr>
      <w:r w:rsidRPr="007E5EF8">
        <w:rPr>
          <w:b/>
          <w:bCs/>
        </w:rPr>
        <w:t xml:space="preserve">Törölt </w:t>
      </w:r>
      <w:r w:rsidR="007E5EF8" w:rsidRPr="007E5EF8">
        <w:rPr>
          <w:b/>
          <w:bCs/>
        </w:rPr>
        <w:t>státusz</w:t>
      </w:r>
      <w:r w:rsidR="007E5EF8">
        <w:t>: a</w:t>
      </w:r>
      <w:r>
        <w:t xml:space="preserve"> rendszerben már nem elérhető ügyfél, nem tud bejelentkezni a rendszerbe: </w:t>
      </w:r>
    </w:p>
    <w:p w14:paraId="23847AA1" w14:textId="0A1B2E3A" w:rsidR="008C24BD" w:rsidRDefault="007E5EF8" w:rsidP="007E5EF8">
      <w:pPr>
        <w:pStyle w:val="Listaszerbekezds"/>
        <w:numPr>
          <w:ilvl w:val="1"/>
          <w:numId w:val="13"/>
        </w:numPr>
      </w:pPr>
      <w:r>
        <w:t xml:space="preserve">Elérhető státuszok: </w:t>
      </w:r>
      <w:r w:rsidR="00F169F2" w:rsidRPr="007E5EF8">
        <w:rPr>
          <w:b/>
          <w:bCs/>
        </w:rPr>
        <w:t>nincs lehetőség a státusz módosítására</w:t>
      </w:r>
      <w:r w:rsidR="00F169F2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286" w14:paraId="2FA3E0B8" w14:textId="77777777"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2CC" w:themeFill="accent4" w:themeFillTint="33"/>
          </w:tcPr>
          <w:p w14:paraId="35707C49" w14:textId="46465034" w:rsidR="00FE6DDD" w:rsidRDefault="005D2286" w:rsidP="005D2286">
            <w:pPr>
              <w:spacing w:line="259" w:lineRule="auto"/>
              <w:jc w:val="left"/>
              <w:rPr>
                <w:b/>
                <w:bCs/>
              </w:rPr>
            </w:pPr>
            <w:bookmarkStart w:id="26" w:name="_Hlk109999199"/>
            <w:r w:rsidRPr="005D2286">
              <w:rPr>
                <w:b/>
                <w:bCs/>
              </w:rPr>
              <w:t>Funkcionális specifikáció</w:t>
            </w:r>
            <w:r>
              <w:rPr>
                <w:b/>
                <w:bCs/>
              </w:rPr>
              <w:t>:</w:t>
            </w:r>
          </w:p>
          <w:p w14:paraId="1595D1F2" w14:textId="79CD72C9" w:rsidR="00FE6DDD" w:rsidRPr="00FE6DDD" w:rsidRDefault="00000000" w:rsidP="00A441DF">
            <w:pPr>
              <w:pStyle w:val="Listaszerbekezds"/>
              <w:numPr>
                <w:ilvl w:val="0"/>
                <w:numId w:val="10"/>
              </w:numPr>
              <w:tabs>
                <w:tab w:val="left" w:pos="1660"/>
              </w:tabs>
              <w:spacing w:line="259" w:lineRule="auto"/>
              <w:jc w:val="left"/>
              <w:rPr>
                <w:b/>
                <w:bCs/>
              </w:rPr>
            </w:pPr>
            <w:hyperlink r:id="rId22" w:history="1">
              <w:r w:rsidR="007B44E8" w:rsidRPr="00DF6869">
                <w:rPr>
                  <w:rStyle w:val="Hiperhivatkozs"/>
                </w:rPr>
                <w:t>Ügyvéd</w:t>
              </w:r>
              <w:r w:rsidR="00DF6869" w:rsidRPr="00DF6869">
                <w:rPr>
                  <w:rStyle w:val="Hiperhivatkozs"/>
                </w:rPr>
                <w:t>kezelő admin</w:t>
              </w:r>
            </w:hyperlink>
          </w:p>
        </w:tc>
      </w:tr>
      <w:bookmarkEnd w:id="26"/>
    </w:tbl>
    <w:p w14:paraId="277F57A9" w14:textId="77777777" w:rsidR="008E1307" w:rsidRDefault="008E1307" w:rsidP="00353E20"/>
    <w:p w14:paraId="45E91FB3" w14:textId="4393BD9C" w:rsidR="00353E20" w:rsidRDefault="00752714" w:rsidP="00752714">
      <w:pPr>
        <w:pStyle w:val="Cmsor1"/>
        <w:numPr>
          <w:ilvl w:val="0"/>
          <w:numId w:val="6"/>
        </w:numPr>
        <w:ind w:left="432" w:hanging="432"/>
      </w:pPr>
      <w:bookmarkStart w:id="27" w:name="_Toc129613812"/>
      <w:r w:rsidRPr="00752714">
        <w:rPr>
          <w:rFonts w:cs="Arial"/>
        </w:rPr>
        <w:lastRenderedPageBreak/>
        <w:t>Értékelések</w:t>
      </w:r>
      <w:r>
        <w:t xml:space="preserve"> kezelése</w:t>
      </w:r>
      <w:bookmarkEnd w:id="27"/>
    </w:p>
    <w:p w14:paraId="06C925CB" w14:textId="7C5DBEF0" w:rsidR="00985102" w:rsidRDefault="00985102" w:rsidP="00985102">
      <w:r>
        <w:t xml:space="preserve">Az ügyvédre adott </w:t>
      </w:r>
      <w:r w:rsidRPr="00D931E1">
        <w:rPr>
          <w:b/>
          <w:bCs/>
        </w:rPr>
        <w:t>értékelések listázhatók és törölhető</w:t>
      </w:r>
      <w:r w:rsidR="0058284A" w:rsidRPr="00D931E1">
        <w:rPr>
          <w:b/>
          <w:bCs/>
        </w:rPr>
        <w:t>k</w:t>
      </w:r>
      <w:r>
        <w:t xml:space="preserve">, ha vita merül fel az ügyvéd </w:t>
      </w:r>
      <w:r w:rsidR="0058284A">
        <w:t>és a</w:t>
      </w:r>
      <w:r>
        <w:t xml:space="preserve"> felhasználó között, esetleg tartalmát tekintve az OTP Otthon szellemiségével ellentmondó megjegyzést hoznak létre.</w:t>
      </w:r>
    </w:p>
    <w:p w14:paraId="50EBDD1E" w14:textId="2DB785FF" w:rsidR="00985102" w:rsidRDefault="00985102" w:rsidP="00985102">
      <w:r>
        <w:t>Az ügyvéd értékelései a felhasználói megjelenítéssel azonosak, kiegészülve az “</w:t>
      </w:r>
      <w:r w:rsidR="00EF1BE9">
        <w:t>T</w:t>
      </w:r>
      <w:r>
        <w:t xml:space="preserve">örlés” gombbal. </w:t>
      </w:r>
    </w:p>
    <w:p w14:paraId="13AB8CA5" w14:textId="77777777" w:rsidR="00985102" w:rsidRDefault="00985102" w:rsidP="00985102">
      <w:r>
        <w:t>A gombra kattintva megerősítő dialógus jelenik meg.</w:t>
      </w:r>
    </w:p>
    <w:p w14:paraId="3EBEA67C" w14:textId="285D7A06" w:rsidR="00985102" w:rsidRDefault="00985102" w:rsidP="00985102">
      <w:r>
        <w:t xml:space="preserve">A törlés nem végleges törlés, az ügyfélszolgálati felületen továbbra is látható az értékelés, de a felhasználók számára a felületen nem jelenik meg és a statisztikába sem számít bele.  </w:t>
      </w:r>
    </w:p>
    <w:p w14:paraId="27AA2203" w14:textId="77777777" w:rsidR="004C7621" w:rsidRDefault="004C7621" w:rsidP="00985102"/>
    <w:p w14:paraId="16214A20" w14:textId="7D9C5497" w:rsidR="004C7621" w:rsidRDefault="00E3360D" w:rsidP="004C7621">
      <w:pPr>
        <w:jc w:val="center"/>
        <w:rPr>
          <w:ins w:id="28" w:author="Anna Biró" w:date="2023-07-14T17:53:00Z"/>
        </w:rPr>
      </w:pPr>
      <w:del w:id="29" w:author="Anna Biró" w:date="2023-07-14T17:53:00Z">
        <w:r w:rsidRPr="00E3360D" w:rsidDel="00D615BC">
          <w:rPr>
            <w:noProof/>
          </w:rPr>
          <w:drawing>
            <wp:inline distT="0" distB="0" distL="0" distR="0" wp14:anchorId="57E0DD89" wp14:editId="71663337">
              <wp:extent cx="5731510" cy="1337310"/>
              <wp:effectExtent l="0" t="0" r="2540" b="0"/>
              <wp:docPr id="4" name="Kép 4" descr="A képen diagra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Kép 4" descr="A képen diagram látható&#10;&#10;Automatikusan generált leírás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337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531782D" w14:textId="0BA15614" w:rsidR="005E4D17" w:rsidRDefault="005E4D17" w:rsidP="004C7621">
      <w:pPr>
        <w:jc w:val="center"/>
      </w:pPr>
      <w:ins w:id="30" w:author="Anna Biró" w:date="2023-07-14T17:53:00Z">
        <w:r w:rsidRPr="005E4D17">
          <w:drawing>
            <wp:inline distT="0" distB="0" distL="0" distR="0" wp14:anchorId="476FEC05" wp14:editId="21BF4B92">
              <wp:extent cx="5731510" cy="3006090"/>
              <wp:effectExtent l="0" t="0" r="2540" b="3810"/>
              <wp:docPr id="1748159343" name="Kép 1" descr="A képen szöveg, képernyőkép, szoftver, Webla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8159343" name="Kép 1" descr="A képen szöveg, képernyőkép, szoftver, Weblap látható&#10;&#10;Automatikusan generált leírás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006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2564C6" w14:textId="77777777" w:rsidR="004C7621" w:rsidRDefault="004C7621" w:rsidP="004C7621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31" w:name="_Toc129613816"/>
      <w:r>
        <w:rPr>
          <w:noProof/>
        </w:rPr>
        <w:t>4</w:t>
      </w:r>
      <w:r>
        <w:fldChar w:fldCharType="end"/>
      </w:r>
      <w:r>
        <w:t>. ábra Értékelések</w:t>
      </w:r>
      <w:bookmarkEnd w:id="31"/>
    </w:p>
    <w:p w14:paraId="2AA85067" w14:textId="77777777" w:rsidR="004C7621" w:rsidRPr="00985102" w:rsidRDefault="004C7621" w:rsidP="00985102"/>
    <w:sectPr w:rsidR="004C7621" w:rsidRPr="00985102" w:rsidSect="00413AA5">
      <w:headerReference w:type="default" r:id="rId25"/>
      <w:footerReference w:type="default" r:id="rId26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E32C" w14:textId="77777777" w:rsidR="005850D6" w:rsidRDefault="005850D6" w:rsidP="007F58A2">
      <w:pPr>
        <w:spacing w:before="0" w:after="0" w:line="240" w:lineRule="auto"/>
      </w:pPr>
      <w:r>
        <w:separator/>
      </w:r>
    </w:p>
  </w:endnote>
  <w:endnote w:type="continuationSeparator" w:id="0">
    <w:p w14:paraId="083AF9AD" w14:textId="77777777" w:rsidR="005850D6" w:rsidRDefault="005850D6" w:rsidP="007F58A2">
      <w:pPr>
        <w:spacing w:before="0" w:after="0" w:line="240" w:lineRule="auto"/>
      </w:pPr>
      <w:r>
        <w:continuationSeparator/>
      </w:r>
    </w:p>
  </w:endnote>
  <w:endnote w:type="continuationNotice" w:id="1">
    <w:p w14:paraId="7E0EDFC6" w14:textId="77777777" w:rsidR="005850D6" w:rsidRDefault="005850D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78BE6" w14:textId="77777777" w:rsidR="0006504A" w:rsidRDefault="00000000" w:rsidP="00B46D05">
    <w:pPr>
      <w:pStyle w:val="llb"/>
      <w:jc w:val="center"/>
    </w:pPr>
    <w:sdt>
      <w:sdtPr>
        <w:id w:val="-33050689"/>
        <w:docPartObj>
          <w:docPartGallery w:val="Page Numbers (Bottom of Page)"/>
          <w:docPartUnique/>
        </w:docPartObj>
      </w:sdtPr>
      <w:sdtContent>
        <w:r w:rsidR="00B3585B">
          <w:fldChar w:fldCharType="begin"/>
        </w:r>
        <w:r w:rsidR="00B3585B">
          <w:instrText>PAGE   \* MERGEFORMAT</w:instrText>
        </w:r>
        <w:r w:rsidR="00B3585B">
          <w:fldChar w:fldCharType="separate"/>
        </w:r>
        <w:r w:rsidR="00B3585B">
          <w:t>2</w:t>
        </w:r>
        <w:r w:rsidR="00B3585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2845" w14:textId="77777777" w:rsidR="005850D6" w:rsidRDefault="005850D6" w:rsidP="007F58A2">
      <w:pPr>
        <w:spacing w:before="0" w:after="0" w:line="240" w:lineRule="auto"/>
      </w:pPr>
      <w:r>
        <w:separator/>
      </w:r>
    </w:p>
  </w:footnote>
  <w:footnote w:type="continuationSeparator" w:id="0">
    <w:p w14:paraId="5C797014" w14:textId="77777777" w:rsidR="005850D6" w:rsidRDefault="005850D6" w:rsidP="007F58A2">
      <w:pPr>
        <w:spacing w:before="0" w:after="0" w:line="240" w:lineRule="auto"/>
      </w:pPr>
      <w:r>
        <w:continuationSeparator/>
      </w:r>
    </w:p>
  </w:footnote>
  <w:footnote w:type="continuationNotice" w:id="1">
    <w:p w14:paraId="1E1176F9" w14:textId="77777777" w:rsidR="005850D6" w:rsidRDefault="005850D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3E0" w14:textId="11D87003" w:rsidR="00D241E6" w:rsidRPr="0040431B" w:rsidRDefault="00D241E6" w:rsidP="00D241E6">
    <w:pPr>
      <w:jc w:val="left"/>
      <w:rPr>
        <w:rFonts w:cs="Arial"/>
        <w:b/>
        <w:bCs/>
        <w:color w:val="FF0000"/>
        <w:sz w:val="20"/>
        <w:szCs w:val="20"/>
      </w:rPr>
    </w:pPr>
    <w:r w:rsidRPr="0040431B">
      <w:rPr>
        <w:rFonts w:cs="Arial"/>
        <w:b/>
        <w:bCs/>
        <w:noProof/>
        <w:color w:val="FF0000"/>
        <w:sz w:val="32"/>
        <w:szCs w:val="32"/>
      </w:rPr>
      <w:drawing>
        <wp:anchor distT="0" distB="0" distL="114300" distR="114300" simplePos="0" relativeHeight="251658240" behindDoc="1" locked="0" layoutInCell="1" allowOverlap="1" wp14:anchorId="180E9061" wp14:editId="22ECFBFE">
          <wp:simplePos x="0" y="0"/>
          <wp:positionH relativeFrom="margin">
            <wp:posOffset>4210050</wp:posOffset>
          </wp:positionH>
          <wp:positionV relativeFrom="paragraph">
            <wp:posOffset>-50165</wp:posOffset>
          </wp:positionV>
          <wp:extent cx="1558212" cy="292100"/>
          <wp:effectExtent l="0" t="0" r="4445" b="0"/>
          <wp:wrapTight wrapText="bothSides">
            <wp:wrapPolygon edited="0">
              <wp:start x="0" y="0"/>
              <wp:lineTo x="0" y="19722"/>
              <wp:lineTo x="21397" y="19722"/>
              <wp:lineTo x="21397" y="0"/>
              <wp:lineTo x="0" y="0"/>
            </wp:wrapPolygon>
          </wp:wrapTight>
          <wp:docPr id="3" name="Kép 3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212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431B">
      <w:rPr>
        <w:rFonts w:cs="Arial"/>
        <w:b/>
        <w:bCs/>
        <w:color w:val="FF0000"/>
        <w:sz w:val="20"/>
        <w:szCs w:val="20"/>
      </w:rPr>
      <w:t>CSAK BELSŐ HASZNÁLATRA!</w:t>
    </w:r>
  </w:p>
  <w:p w14:paraId="6853D2AB" w14:textId="5B6020D5" w:rsidR="00D82E4D" w:rsidRDefault="00D82E4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37D9"/>
    <w:multiLevelType w:val="hybridMultilevel"/>
    <w:tmpl w:val="C2FCDE12"/>
    <w:lvl w:ilvl="0" w:tplc="D4B6F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C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F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45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61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60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47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A8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61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06F2"/>
    <w:multiLevelType w:val="hybridMultilevel"/>
    <w:tmpl w:val="FD08A6BC"/>
    <w:lvl w:ilvl="0" w:tplc="07D61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8A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E3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2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27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67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E5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EE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A3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32FA"/>
    <w:multiLevelType w:val="multilevel"/>
    <w:tmpl w:val="6B68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06C3F18"/>
    <w:multiLevelType w:val="multilevel"/>
    <w:tmpl w:val="390843F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892F33"/>
    <w:multiLevelType w:val="hybridMultilevel"/>
    <w:tmpl w:val="0C580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EA25"/>
    <w:multiLevelType w:val="hybridMultilevel"/>
    <w:tmpl w:val="2BAE21FC"/>
    <w:lvl w:ilvl="0" w:tplc="117AE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AF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42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29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2F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68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40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42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A0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27BFF"/>
    <w:multiLevelType w:val="hybridMultilevel"/>
    <w:tmpl w:val="7C542260"/>
    <w:lvl w:ilvl="0" w:tplc="47061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6E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4D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C6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C9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89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CC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4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6A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15578"/>
    <w:multiLevelType w:val="hybridMultilevel"/>
    <w:tmpl w:val="2B90A6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8312D"/>
    <w:multiLevelType w:val="multilevel"/>
    <w:tmpl w:val="6B68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F781D3A"/>
    <w:multiLevelType w:val="hybridMultilevel"/>
    <w:tmpl w:val="6A941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6A17"/>
    <w:multiLevelType w:val="hybridMultilevel"/>
    <w:tmpl w:val="848091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007F8"/>
    <w:multiLevelType w:val="hybridMultilevel"/>
    <w:tmpl w:val="ADD2F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33240"/>
    <w:multiLevelType w:val="multilevel"/>
    <w:tmpl w:val="35A68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F72DFB"/>
    <w:multiLevelType w:val="hybridMultilevel"/>
    <w:tmpl w:val="589CD7B4"/>
    <w:lvl w:ilvl="0" w:tplc="1B26D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7899">
    <w:abstractNumId w:val="6"/>
  </w:num>
  <w:num w:numId="2" w16cid:durableId="184370185">
    <w:abstractNumId w:val="0"/>
  </w:num>
  <w:num w:numId="3" w16cid:durableId="119541692">
    <w:abstractNumId w:val="1"/>
  </w:num>
  <w:num w:numId="4" w16cid:durableId="834953364">
    <w:abstractNumId w:val="5"/>
  </w:num>
  <w:num w:numId="5" w16cid:durableId="1591814563">
    <w:abstractNumId w:val="3"/>
  </w:num>
  <w:num w:numId="6" w16cid:durableId="740710136">
    <w:abstractNumId w:val="12"/>
  </w:num>
  <w:num w:numId="7" w16cid:durableId="721246010">
    <w:abstractNumId w:val="8"/>
  </w:num>
  <w:num w:numId="8" w16cid:durableId="534268807">
    <w:abstractNumId w:val="2"/>
  </w:num>
  <w:num w:numId="9" w16cid:durableId="322971333">
    <w:abstractNumId w:val="4"/>
  </w:num>
  <w:num w:numId="10" w16cid:durableId="946349452">
    <w:abstractNumId w:val="7"/>
  </w:num>
  <w:num w:numId="11" w16cid:durableId="2008748294">
    <w:abstractNumId w:val="11"/>
  </w:num>
  <w:num w:numId="12" w16cid:durableId="2127844542">
    <w:abstractNumId w:val="9"/>
  </w:num>
  <w:num w:numId="13" w16cid:durableId="1921060882">
    <w:abstractNumId w:val="10"/>
  </w:num>
  <w:num w:numId="14" w16cid:durableId="393283628">
    <w:abstractNumId w:val="3"/>
  </w:num>
  <w:num w:numId="15" w16cid:durableId="163907537">
    <w:abstractNumId w:val="13"/>
  </w:num>
  <w:num w:numId="16" w16cid:durableId="1981425141">
    <w:abstractNumId w:val="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Biró">
    <w15:presenceInfo w15:providerId="AD" w15:userId="S::anna.biro@otpotthon.hu::5ee0995d-9aa2-444e-a39f-54d5d1aab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20"/>
    <w:rsid w:val="000054B5"/>
    <w:rsid w:val="000063EC"/>
    <w:rsid w:val="00015E53"/>
    <w:rsid w:val="000166AD"/>
    <w:rsid w:val="00017A17"/>
    <w:rsid w:val="00021301"/>
    <w:rsid w:val="000228C8"/>
    <w:rsid w:val="0003253D"/>
    <w:rsid w:val="00035F2B"/>
    <w:rsid w:val="000361E8"/>
    <w:rsid w:val="00040137"/>
    <w:rsid w:val="00043605"/>
    <w:rsid w:val="00046065"/>
    <w:rsid w:val="00046F28"/>
    <w:rsid w:val="000541CC"/>
    <w:rsid w:val="0005459E"/>
    <w:rsid w:val="00056238"/>
    <w:rsid w:val="000565E3"/>
    <w:rsid w:val="00063CCB"/>
    <w:rsid w:val="0006504A"/>
    <w:rsid w:val="000660C1"/>
    <w:rsid w:val="00066A44"/>
    <w:rsid w:val="0007412D"/>
    <w:rsid w:val="0007465B"/>
    <w:rsid w:val="00083B62"/>
    <w:rsid w:val="0008728F"/>
    <w:rsid w:val="00087500"/>
    <w:rsid w:val="00091DD3"/>
    <w:rsid w:val="00095FEC"/>
    <w:rsid w:val="000967BA"/>
    <w:rsid w:val="000A1889"/>
    <w:rsid w:val="000A4F68"/>
    <w:rsid w:val="000B170D"/>
    <w:rsid w:val="000B22E0"/>
    <w:rsid w:val="000B3537"/>
    <w:rsid w:val="000C0D95"/>
    <w:rsid w:val="000C107B"/>
    <w:rsid w:val="000C1630"/>
    <w:rsid w:val="000C47D9"/>
    <w:rsid w:val="000C4905"/>
    <w:rsid w:val="000C4FC2"/>
    <w:rsid w:val="000C5C80"/>
    <w:rsid w:val="000C75FA"/>
    <w:rsid w:val="000C7816"/>
    <w:rsid w:val="000C7B01"/>
    <w:rsid w:val="000D25F2"/>
    <w:rsid w:val="000D2B30"/>
    <w:rsid w:val="000D329B"/>
    <w:rsid w:val="000D4B8A"/>
    <w:rsid w:val="000D4E7A"/>
    <w:rsid w:val="000D5007"/>
    <w:rsid w:val="000D515B"/>
    <w:rsid w:val="000E1D8B"/>
    <w:rsid w:val="000F065E"/>
    <w:rsid w:val="000F0985"/>
    <w:rsid w:val="000F5073"/>
    <w:rsid w:val="000F57E4"/>
    <w:rsid w:val="000F593A"/>
    <w:rsid w:val="000F72C5"/>
    <w:rsid w:val="001007EA"/>
    <w:rsid w:val="00100D32"/>
    <w:rsid w:val="00101258"/>
    <w:rsid w:val="00101540"/>
    <w:rsid w:val="00101E8D"/>
    <w:rsid w:val="00103476"/>
    <w:rsid w:val="001058FB"/>
    <w:rsid w:val="00107296"/>
    <w:rsid w:val="00110CF3"/>
    <w:rsid w:val="001235F3"/>
    <w:rsid w:val="00124569"/>
    <w:rsid w:val="00124BB2"/>
    <w:rsid w:val="001346B7"/>
    <w:rsid w:val="001353CA"/>
    <w:rsid w:val="00135853"/>
    <w:rsid w:val="00135EEF"/>
    <w:rsid w:val="00135F4D"/>
    <w:rsid w:val="00140250"/>
    <w:rsid w:val="001419B7"/>
    <w:rsid w:val="001461D9"/>
    <w:rsid w:val="001507E0"/>
    <w:rsid w:val="00156AA4"/>
    <w:rsid w:val="001603FB"/>
    <w:rsid w:val="00161EDF"/>
    <w:rsid w:val="00163CF7"/>
    <w:rsid w:val="0016439C"/>
    <w:rsid w:val="001706F0"/>
    <w:rsid w:val="001717D8"/>
    <w:rsid w:val="00172CF2"/>
    <w:rsid w:val="00175A80"/>
    <w:rsid w:val="001803AA"/>
    <w:rsid w:val="00180CD2"/>
    <w:rsid w:val="00180EB9"/>
    <w:rsid w:val="001876D1"/>
    <w:rsid w:val="0019020F"/>
    <w:rsid w:val="00193684"/>
    <w:rsid w:val="00193BC8"/>
    <w:rsid w:val="0019459B"/>
    <w:rsid w:val="00195898"/>
    <w:rsid w:val="001A16F0"/>
    <w:rsid w:val="001A35E6"/>
    <w:rsid w:val="001A3C5D"/>
    <w:rsid w:val="001A45DF"/>
    <w:rsid w:val="001B19D5"/>
    <w:rsid w:val="001B44E6"/>
    <w:rsid w:val="001B6737"/>
    <w:rsid w:val="001C0401"/>
    <w:rsid w:val="001C469E"/>
    <w:rsid w:val="001C69D6"/>
    <w:rsid w:val="001C764D"/>
    <w:rsid w:val="001D0505"/>
    <w:rsid w:val="001D30FC"/>
    <w:rsid w:val="001D407A"/>
    <w:rsid w:val="001D5909"/>
    <w:rsid w:val="001D6924"/>
    <w:rsid w:val="001E048B"/>
    <w:rsid w:val="001E1C40"/>
    <w:rsid w:val="001E1F16"/>
    <w:rsid w:val="001E452E"/>
    <w:rsid w:val="001E68C5"/>
    <w:rsid w:val="001F0E2D"/>
    <w:rsid w:val="001F56B0"/>
    <w:rsid w:val="001F5822"/>
    <w:rsid w:val="001F7619"/>
    <w:rsid w:val="00203883"/>
    <w:rsid w:val="002044D9"/>
    <w:rsid w:val="00204C91"/>
    <w:rsid w:val="0020620C"/>
    <w:rsid w:val="00206736"/>
    <w:rsid w:val="002106CE"/>
    <w:rsid w:val="00210B6B"/>
    <w:rsid w:val="0021106A"/>
    <w:rsid w:val="0021171C"/>
    <w:rsid w:val="00211916"/>
    <w:rsid w:val="00214C38"/>
    <w:rsid w:val="002171D0"/>
    <w:rsid w:val="002227DE"/>
    <w:rsid w:val="00232073"/>
    <w:rsid w:val="00243164"/>
    <w:rsid w:val="002453E9"/>
    <w:rsid w:val="00245F79"/>
    <w:rsid w:val="00246E8B"/>
    <w:rsid w:val="002471AE"/>
    <w:rsid w:val="00250872"/>
    <w:rsid w:val="00252646"/>
    <w:rsid w:val="00257C1A"/>
    <w:rsid w:val="002608BF"/>
    <w:rsid w:val="00260F46"/>
    <w:rsid w:val="00261087"/>
    <w:rsid w:val="002610C2"/>
    <w:rsid w:val="00264337"/>
    <w:rsid w:val="00264AC3"/>
    <w:rsid w:val="0026543F"/>
    <w:rsid w:val="00267B91"/>
    <w:rsid w:val="00270962"/>
    <w:rsid w:val="00271D07"/>
    <w:rsid w:val="00274030"/>
    <w:rsid w:val="0027517E"/>
    <w:rsid w:val="0027538E"/>
    <w:rsid w:val="0027613A"/>
    <w:rsid w:val="0028162D"/>
    <w:rsid w:val="00287438"/>
    <w:rsid w:val="00292567"/>
    <w:rsid w:val="00292C6B"/>
    <w:rsid w:val="002A3B89"/>
    <w:rsid w:val="002A49A5"/>
    <w:rsid w:val="002A50D3"/>
    <w:rsid w:val="002A52DD"/>
    <w:rsid w:val="002B11A7"/>
    <w:rsid w:val="002B1613"/>
    <w:rsid w:val="002B2989"/>
    <w:rsid w:val="002B7AFB"/>
    <w:rsid w:val="002C105E"/>
    <w:rsid w:val="002C2C46"/>
    <w:rsid w:val="002C3555"/>
    <w:rsid w:val="002C54B6"/>
    <w:rsid w:val="002C7018"/>
    <w:rsid w:val="002D2358"/>
    <w:rsid w:val="002E167E"/>
    <w:rsid w:val="002E3B47"/>
    <w:rsid w:val="002E3D34"/>
    <w:rsid w:val="002E5ED1"/>
    <w:rsid w:val="002E6BCB"/>
    <w:rsid w:val="002F0BA0"/>
    <w:rsid w:val="002F0BB7"/>
    <w:rsid w:val="002F11B3"/>
    <w:rsid w:val="002F20AF"/>
    <w:rsid w:val="002F31F3"/>
    <w:rsid w:val="002F339C"/>
    <w:rsid w:val="002F39FD"/>
    <w:rsid w:val="002F7914"/>
    <w:rsid w:val="00300BD8"/>
    <w:rsid w:val="003059B1"/>
    <w:rsid w:val="00307508"/>
    <w:rsid w:val="003113C4"/>
    <w:rsid w:val="003143CB"/>
    <w:rsid w:val="00316257"/>
    <w:rsid w:val="0032046A"/>
    <w:rsid w:val="00330CE2"/>
    <w:rsid w:val="00330FD0"/>
    <w:rsid w:val="00332232"/>
    <w:rsid w:val="00333C0A"/>
    <w:rsid w:val="00336258"/>
    <w:rsid w:val="00340230"/>
    <w:rsid w:val="003408F9"/>
    <w:rsid w:val="00342589"/>
    <w:rsid w:val="00344B75"/>
    <w:rsid w:val="003528DB"/>
    <w:rsid w:val="00353E20"/>
    <w:rsid w:val="003566F0"/>
    <w:rsid w:val="00360C98"/>
    <w:rsid w:val="00364A33"/>
    <w:rsid w:val="00370A55"/>
    <w:rsid w:val="00373722"/>
    <w:rsid w:val="00380477"/>
    <w:rsid w:val="00380994"/>
    <w:rsid w:val="00381042"/>
    <w:rsid w:val="00386DCC"/>
    <w:rsid w:val="00390ECF"/>
    <w:rsid w:val="00390EEB"/>
    <w:rsid w:val="00390FDD"/>
    <w:rsid w:val="00391A45"/>
    <w:rsid w:val="003954CF"/>
    <w:rsid w:val="00395868"/>
    <w:rsid w:val="00396C07"/>
    <w:rsid w:val="00397FDB"/>
    <w:rsid w:val="003A35D2"/>
    <w:rsid w:val="003A3781"/>
    <w:rsid w:val="003B1840"/>
    <w:rsid w:val="003B2D16"/>
    <w:rsid w:val="003B7446"/>
    <w:rsid w:val="003C0511"/>
    <w:rsid w:val="003D1E52"/>
    <w:rsid w:val="003D2365"/>
    <w:rsid w:val="003D325F"/>
    <w:rsid w:val="003D5F61"/>
    <w:rsid w:val="003D757C"/>
    <w:rsid w:val="003D7C4F"/>
    <w:rsid w:val="003D7DD6"/>
    <w:rsid w:val="003E0539"/>
    <w:rsid w:val="003E0D5D"/>
    <w:rsid w:val="003F3714"/>
    <w:rsid w:val="003F3A71"/>
    <w:rsid w:val="004003F1"/>
    <w:rsid w:val="0040431B"/>
    <w:rsid w:val="00404ADC"/>
    <w:rsid w:val="00405AA6"/>
    <w:rsid w:val="004101E6"/>
    <w:rsid w:val="00413269"/>
    <w:rsid w:val="00413AA5"/>
    <w:rsid w:val="004158AE"/>
    <w:rsid w:val="00415F5D"/>
    <w:rsid w:val="004219E6"/>
    <w:rsid w:val="00424262"/>
    <w:rsid w:val="00426001"/>
    <w:rsid w:val="004330EE"/>
    <w:rsid w:val="00434E04"/>
    <w:rsid w:val="00437143"/>
    <w:rsid w:val="004402DF"/>
    <w:rsid w:val="00440603"/>
    <w:rsid w:val="00440C4C"/>
    <w:rsid w:val="00440F31"/>
    <w:rsid w:val="00443C28"/>
    <w:rsid w:val="00443DBB"/>
    <w:rsid w:val="00444A45"/>
    <w:rsid w:val="00447B6F"/>
    <w:rsid w:val="004525F1"/>
    <w:rsid w:val="004538F9"/>
    <w:rsid w:val="00456952"/>
    <w:rsid w:val="004600EA"/>
    <w:rsid w:val="0046244E"/>
    <w:rsid w:val="00462E26"/>
    <w:rsid w:val="004641C5"/>
    <w:rsid w:val="004661A9"/>
    <w:rsid w:val="004676F0"/>
    <w:rsid w:val="004773B2"/>
    <w:rsid w:val="00480073"/>
    <w:rsid w:val="00485DEA"/>
    <w:rsid w:val="00487FE0"/>
    <w:rsid w:val="00491670"/>
    <w:rsid w:val="00496205"/>
    <w:rsid w:val="0049715B"/>
    <w:rsid w:val="004A0781"/>
    <w:rsid w:val="004A2B00"/>
    <w:rsid w:val="004A5A50"/>
    <w:rsid w:val="004A6C87"/>
    <w:rsid w:val="004A7559"/>
    <w:rsid w:val="004A7769"/>
    <w:rsid w:val="004B25C6"/>
    <w:rsid w:val="004B5666"/>
    <w:rsid w:val="004C44CD"/>
    <w:rsid w:val="004C5159"/>
    <w:rsid w:val="004C6CA4"/>
    <w:rsid w:val="004C7621"/>
    <w:rsid w:val="004C7E8C"/>
    <w:rsid w:val="004D0D4E"/>
    <w:rsid w:val="004D19DD"/>
    <w:rsid w:val="004E2D9F"/>
    <w:rsid w:val="004E3E63"/>
    <w:rsid w:val="004E41DE"/>
    <w:rsid w:val="004E493D"/>
    <w:rsid w:val="004E5CE0"/>
    <w:rsid w:val="004E749B"/>
    <w:rsid w:val="004F4F6E"/>
    <w:rsid w:val="004F771D"/>
    <w:rsid w:val="00504252"/>
    <w:rsid w:val="00506BA2"/>
    <w:rsid w:val="00512519"/>
    <w:rsid w:val="005167D0"/>
    <w:rsid w:val="00516BAD"/>
    <w:rsid w:val="005179E5"/>
    <w:rsid w:val="005225E6"/>
    <w:rsid w:val="00525BC4"/>
    <w:rsid w:val="0053105C"/>
    <w:rsid w:val="00534E22"/>
    <w:rsid w:val="005361CA"/>
    <w:rsid w:val="00540DA6"/>
    <w:rsid w:val="00541A51"/>
    <w:rsid w:val="0054390C"/>
    <w:rsid w:val="0055462D"/>
    <w:rsid w:val="00561117"/>
    <w:rsid w:val="00563203"/>
    <w:rsid w:val="0057578D"/>
    <w:rsid w:val="0058284A"/>
    <w:rsid w:val="00584EC0"/>
    <w:rsid w:val="005850D6"/>
    <w:rsid w:val="00585182"/>
    <w:rsid w:val="0059226F"/>
    <w:rsid w:val="00593809"/>
    <w:rsid w:val="005A15AB"/>
    <w:rsid w:val="005A2467"/>
    <w:rsid w:val="005B0800"/>
    <w:rsid w:val="005C04E3"/>
    <w:rsid w:val="005C1219"/>
    <w:rsid w:val="005C3A6E"/>
    <w:rsid w:val="005D2286"/>
    <w:rsid w:val="005D2882"/>
    <w:rsid w:val="005D6B27"/>
    <w:rsid w:val="005E4D17"/>
    <w:rsid w:val="005E6406"/>
    <w:rsid w:val="005F166E"/>
    <w:rsid w:val="005F4C50"/>
    <w:rsid w:val="005F7169"/>
    <w:rsid w:val="006058B1"/>
    <w:rsid w:val="006060C5"/>
    <w:rsid w:val="00611F4F"/>
    <w:rsid w:val="006227E8"/>
    <w:rsid w:val="0062331F"/>
    <w:rsid w:val="00625950"/>
    <w:rsid w:val="00626345"/>
    <w:rsid w:val="00627EED"/>
    <w:rsid w:val="00632B41"/>
    <w:rsid w:val="006350B2"/>
    <w:rsid w:val="0063718B"/>
    <w:rsid w:val="00640A72"/>
    <w:rsid w:val="00640D34"/>
    <w:rsid w:val="00642E4A"/>
    <w:rsid w:val="00643019"/>
    <w:rsid w:val="00651334"/>
    <w:rsid w:val="006623D1"/>
    <w:rsid w:val="00662911"/>
    <w:rsid w:val="00663901"/>
    <w:rsid w:val="00665AE8"/>
    <w:rsid w:val="00671760"/>
    <w:rsid w:val="0067365B"/>
    <w:rsid w:val="00673DC7"/>
    <w:rsid w:val="00681970"/>
    <w:rsid w:val="006823CF"/>
    <w:rsid w:val="006823D5"/>
    <w:rsid w:val="006860F0"/>
    <w:rsid w:val="00691532"/>
    <w:rsid w:val="00695DFC"/>
    <w:rsid w:val="00697909"/>
    <w:rsid w:val="006A3C60"/>
    <w:rsid w:val="006A3D31"/>
    <w:rsid w:val="006B03F5"/>
    <w:rsid w:val="006B1567"/>
    <w:rsid w:val="006B54EA"/>
    <w:rsid w:val="006B634B"/>
    <w:rsid w:val="006B7437"/>
    <w:rsid w:val="006C244D"/>
    <w:rsid w:val="006C2B74"/>
    <w:rsid w:val="006C3089"/>
    <w:rsid w:val="006C4B6B"/>
    <w:rsid w:val="006C5F25"/>
    <w:rsid w:val="006C685C"/>
    <w:rsid w:val="006D4675"/>
    <w:rsid w:val="006D555C"/>
    <w:rsid w:val="006D7609"/>
    <w:rsid w:val="006E2915"/>
    <w:rsid w:val="006E60E2"/>
    <w:rsid w:val="006E6F62"/>
    <w:rsid w:val="006F04B4"/>
    <w:rsid w:val="006F4E3C"/>
    <w:rsid w:val="006F4F77"/>
    <w:rsid w:val="006F6837"/>
    <w:rsid w:val="007010A8"/>
    <w:rsid w:val="007011D0"/>
    <w:rsid w:val="007110FF"/>
    <w:rsid w:val="0071557E"/>
    <w:rsid w:val="00716C82"/>
    <w:rsid w:val="00717AFF"/>
    <w:rsid w:val="00717FDA"/>
    <w:rsid w:val="00720A24"/>
    <w:rsid w:val="00721742"/>
    <w:rsid w:val="007223D1"/>
    <w:rsid w:val="00726DA8"/>
    <w:rsid w:val="0073068D"/>
    <w:rsid w:val="00730F4F"/>
    <w:rsid w:val="007479F1"/>
    <w:rsid w:val="00752714"/>
    <w:rsid w:val="00756A96"/>
    <w:rsid w:val="00756C35"/>
    <w:rsid w:val="00757BD9"/>
    <w:rsid w:val="00760395"/>
    <w:rsid w:val="00761F4A"/>
    <w:rsid w:val="00766573"/>
    <w:rsid w:val="00772C0E"/>
    <w:rsid w:val="00773842"/>
    <w:rsid w:val="007744AD"/>
    <w:rsid w:val="0077535E"/>
    <w:rsid w:val="00776B66"/>
    <w:rsid w:val="00777270"/>
    <w:rsid w:val="00783600"/>
    <w:rsid w:val="00785937"/>
    <w:rsid w:val="00793F0A"/>
    <w:rsid w:val="0079546E"/>
    <w:rsid w:val="007A37CD"/>
    <w:rsid w:val="007A4DEE"/>
    <w:rsid w:val="007A6261"/>
    <w:rsid w:val="007A6739"/>
    <w:rsid w:val="007A7232"/>
    <w:rsid w:val="007B31F7"/>
    <w:rsid w:val="007B3558"/>
    <w:rsid w:val="007B44E8"/>
    <w:rsid w:val="007B4FAA"/>
    <w:rsid w:val="007B4FCB"/>
    <w:rsid w:val="007B61D4"/>
    <w:rsid w:val="007C0A24"/>
    <w:rsid w:val="007C263C"/>
    <w:rsid w:val="007C2D84"/>
    <w:rsid w:val="007C4C91"/>
    <w:rsid w:val="007C5716"/>
    <w:rsid w:val="007C59E0"/>
    <w:rsid w:val="007C6649"/>
    <w:rsid w:val="007D2019"/>
    <w:rsid w:val="007D2A26"/>
    <w:rsid w:val="007D4672"/>
    <w:rsid w:val="007D63DF"/>
    <w:rsid w:val="007D693C"/>
    <w:rsid w:val="007D6A9F"/>
    <w:rsid w:val="007E4254"/>
    <w:rsid w:val="007E55D6"/>
    <w:rsid w:val="007E5EF8"/>
    <w:rsid w:val="007F1E7C"/>
    <w:rsid w:val="007F32C7"/>
    <w:rsid w:val="007F410F"/>
    <w:rsid w:val="007F42B5"/>
    <w:rsid w:val="007F58A2"/>
    <w:rsid w:val="007F62E0"/>
    <w:rsid w:val="007F6A39"/>
    <w:rsid w:val="007F71DE"/>
    <w:rsid w:val="00803A27"/>
    <w:rsid w:val="00805F36"/>
    <w:rsid w:val="00807D73"/>
    <w:rsid w:val="008103F5"/>
    <w:rsid w:val="00811F5C"/>
    <w:rsid w:val="00812077"/>
    <w:rsid w:val="0081637C"/>
    <w:rsid w:val="008203D0"/>
    <w:rsid w:val="00820919"/>
    <w:rsid w:val="008223B3"/>
    <w:rsid w:val="00823C02"/>
    <w:rsid w:val="00825D8E"/>
    <w:rsid w:val="00826F2D"/>
    <w:rsid w:val="00830EB9"/>
    <w:rsid w:val="0083373E"/>
    <w:rsid w:val="0083446E"/>
    <w:rsid w:val="008363F4"/>
    <w:rsid w:val="008405A9"/>
    <w:rsid w:val="00841162"/>
    <w:rsid w:val="00842B1F"/>
    <w:rsid w:val="008430CA"/>
    <w:rsid w:val="008450A4"/>
    <w:rsid w:val="00845ADE"/>
    <w:rsid w:val="00846BC5"/>
    <w:rsid w:val="008479D7"/>
    <w:rsid w:val="00850BEC"/>
    <w:rsid w:val="008554DB"/>
    <w:rsid w:val="0085729A"/>
    <w:rsid w:val="0085759E"/>
    <w:rsid w:val="00857A13"/>
    <w:rsid w:val="00861B31"/>
    <w:rsid w:val="008727A3"/>
    <w:rsid w:val="00875520"/>
    <w:rsid w:val="008837AD"/>
    <w:rsid w:val="0088483F"/>
    <w:rsid w:val="0088605A"/>
    <w:rsid w:val="00886B74"/>
    <w:rsid w:val="00886BE1"/>
    <w:rsid w:val="008A203C"/>
    <w:rsid w:val="008A4C94"/>
    <w:rsid w:val="008A7E53"/>
    <w:rsid w:val="008B2FA9"/>
    <w:rsid w:val="008B4AC7"/>
    <w:rsid w:val="008B4E8B"/>
    <w:rsid w:val="008B71ED"/>
    <w:rsid w:val="008C24BD"/>
    <w:rsid w:val="008C279D"/>
    <w:rsid w:val="008D543A"/>
    <w:rsid w:val="008D5D13"/>
    <w:rsid w:val="008D659F"/>
    <w:rsid w:val="008E0B6D"/>
    <w:rsid w:val="008E1307"/>
    <w:rsid w:val="008E23A4"/>
    <w:rsid w:val="008E3EE7"/>
    <w:rsid w:val="008F4267"/>
    <w:rsid w:val="008F4492"/>
    <w:rsid w:val="008F5F3A"/>
    <w:rsid w:val="008F6061"/>
    <w:rsid w:val="008F6852"/>
    <w:rsid w:val="008F6A42"/>
    <w:rsid w:val="008F7768"/>
    <w:rsid w:val="00901420"/>
    <w:rsid w:val="00905426"/>
    <w:rsid w:val="00905CE7"/>
    <w:rsid w:val="0090617A"/>
    <w:rsid w:val="00906250"/>
    <w:rsid w:val="0090673E"/>
    <w:rsid w:val="00907F87"/>
    <w:rsid w:val="00910223"/>
    <w:rsid w:val="00910586"/>
    <w:rsid w:val="00912652"/>
    <w:rsid w:val="00915CDC"/>
    <w:rsid w:val="00924BDE"/>
    <w:rsid w:val="0092521A"/>
    <w:rsid w:val="00927A86"/>
    <w:rsid w:val="00930177"/>
    <w:rsid w:val="00930D24"/>
    <w:rsid w:val="00932D13"/>
    <w:rsid w:val="00933C69"/>
    <w:rsid w:val="00935BEF"/>
    <w:rsid w:val="00940E20"/>
    <w:rsid w:val="00940F6E"/>
    <w:rsid w:val="0094534D"/>
    <w:rsid w:val="009509B8"/>
    <w:rsid w:val="00953869"/>
    <w:rsid w:val="00955052"/>
    <w:rsid w:val="00955B92"/>
    <w:rsid w:val="009615C3"/>
    <w:rsid w:val="00967FCB"/>
    <w:rsid w:val="009722A1"/>
    <w:rsid w:val="00972931"/>
    <w:rsid w:val="00973411"/>
    <w:rsid w:val="00980633"/>
    <w:rsid w:val="009809B4"/>
    <w:rsid w:val="00981CAD"/>
    <w:rsid w:val="00984BA4"/>
    <w:rsid w:val="00985102"/>
    <w:rsid w:val="00990E8D"/>
    <w:rsid w:val="0099358B"/>
    <w:rsid w:val="00993608"/>
    <w:rsid w:val="00997DFD"/>
    <w:rsid w:val="009A15F8"/>
    <w:rsid w:val="009A2800"/>
    <w:rsid w:val="009A390A"/>
    <w:rsid w:val="009A607C"/>
    <w:rsid w:val="009B1A03"/>
    <w:rsid w:val="009C4C63"/>
    <w:rsid w:val="009C6B81"/>
    <w:rsid w:val="009C7E4E"/>
    <w:rsid w:val="009D792C"/>
    <w:rsid w:val="009F030F"/>
    <w:rsid w:val="00A043D0"/>
    <w:rsid w:val="00A048DC"/>
    <w:rsid w:val="00A12D50"/>
    <w:rsid w:val="00A27D19"/>
    <w:rsid w:val="00A32A61"/>
    <w:rsid w:val="00A43DE9"/>
    <w:rsid w:val="00A441DF"/>
    <w:rsid w:val="00A53C24"/>
    <w:rsid w:val="00A55AEF"/>
    <w:rsid w:val="00A57065"/>
    <w:rsid w:val="00A62C2E"/>
    <w:rsid w:val="00A646DB"/>
    <w:rsid w:val="00A64A4A"/>
    <w:rsid w:val="00A655DC"/>
    <w:rsid w:val="00A66FEB"/>
    <w:rsid w:val="00A67601"/>
    <w:rsid w:val="00A737E9"/>
    <w:rsid w:val="00A80AC1"/>
    <w:rsid w:val="00A827C7"/>
    <w:rsid w:val="00A9050D"/>
    <w:rsid w:val="00A9131F"/>
    <w:rsid w:val="00A93A85"/>
    <w:rsid w:val="00A94462"/>
    <w:rsid w:val="00A97593"/>
    <w:rsid w:val="00AB10F5"/>
    <w:rsid w:val="00AB12E5"/>
    <w:rsid w:val="00AB2245"/>
    <w:rsid w:val="00AB7AEF"/>
    <w:rsid w:val="00AC224D"/>
    <w:rsid w:val="00AC2E0C"/>
    <w:rsid w:val="00AD11CF"/>
    <w:rsid w:val="00AD4497"/>
    <w:rsid w:val="00AD6F51"/>
    <w:rsid w:val="00AD74F6"/>
    <w:rsid w:val="00AE12FA"/>
    <w:rsid w:val="00AE37D7"/>
    <w:rsid w:val="00AE3B8C"/>
    <w:rsid w:val="00AF0536"/>
    <w:rsid w:val="00AF1C9F"/>
    <w:rsid w:val="00AF3F5E"/>
    <w:rsid w:val="00B00F86"/>
    <w:rsid w:val="00B067C9"/>
    <w:rsid w:val="00B100FC"/>
    <w:rsid w:val="00B1197C"/>
    <w:rsid w:val="00B13003"/>
    <w:rsid w:val="00B13C4D"/>
    <w:rsid w:val="00B17A00"/>
    <w:rsid w:val="00B2084E"/>
    <w:rsid w:val="00B22786"/>
    <w:rsid w:val="00B23D83"/>
    <w:rsid w:val="00B25C8E"/>
    <w:rsid w:val="00B27289"/>
    <w:rsid w:val="00B3052D"/>
    <w:rsid w:val="00B31443"/>
    <w:rsid w:val="00B330F7"/>
    <w:rsid w:val="00B339C2"/>
    <w:rsid w:val="00B353DC"/>
    <w:rsid w:val="00B3585B"/>
    <w:rsid w:val="00B4096D"/>
    <w:rsid w:val="00B415D7"/>
    <w:rsid w:val="00B41AD3"/>
    <w:rsid w:val="00B438D3"/>
    <w:rsid w:val="00B469B9"/>
    <w:rsid w:val="00B46D05"/>
    <w:rsid w:val="00B47544"/>
    <w:rsid w:val="00B5047C"/>
    <w:rsid w:val="00B5127E"/>
    <w:rsid w:val="00B52AED"/>
    <w:rsid w:val="00B530C7"/>
    <w:rsid w:val="00B54734"/>
    <w:rsid w:val="00B616F5"/>
    <w:rsid w:val="00B62A85"/>
    <w:rsid w:val="00B64EBB"/>
    <w:rsid w:val="00B72D6E"/>
    <w:rsid w:val="00B85417"/>
    <w:rsid w:val="00B87376"/>
    <w:rsid w:val="00B9188F"/>
    <w:rsid w:val="00B949EE"/>
    <w:rsid w:val="00B97461"/>
    <w:rsid w:val="00BA0593"/>
    <w:rsid w:val="00BA242A"/>
    <w:rsid w:val="00BA2961"/>
    <w:rsid w:val="00BA3AD0"/>
    <w:rsid w:val="00BA69C9"/>
    <w:rsid w:val="00BB332D"/>
    <w:rsid w:val="00BB3D74"/>
    <w:rsid w:val="00BB5F18"/>
    <w:rsid w:val="00BC0BCE"/>
    <w:rsid w:val="00BC1FD3"/>
    <w:rsid w:val="00BC451B"/>
    <w:rsid w:val="00BC5D36"/>
    <w:rsid w:val="00BD1094"/>
    <w:rsid w:val="00BD221E"/>
    <w:rsid w:val="00BD56D3"/>
    <w:rsid w:val="00BD5F6A"/>
    <w:rsid w:val="00BD7207"/>
    <w:rsid w:val="00BD7BAF"/>
    <w:rsid w:val="00BE0271"/>
    <w:rsid w:val="00BE0F5E"/>
    <w:rsid w:val="00BE10A2"/>
    <w:rsid w:val="00BE6E5F"/>
    <w:rsid w:val="00BF0A9B"/>
    <w:rsid w:val="00BF2B6E"/>
    <w:rsid w:val="00BF300B"/>
    <w:rsid w:val="00BF3BC2"/>
    <w:rsid w:val="00C008AA"/>
    <w:rsid w:val="00C00A1A"/>
    <w:rsid w:val="00C02F64"/>
    <w:rsid w:val="00C058D9"/>
    <w:rsid w:val="00C0780D"/>
    <w:rsid w:val="00C12245"/>
    <w:rsid w:val="00C1455B"/>
    <w:rsid w:val="00C21B99"/>
    <w:rsid w:val="00C22397"/>
    <w:rsid w:val="00C22D43"/>
    <w:rsid w:val="00C24714"/>
    <w:rsid w:val="00C26A4A"/>
    <w:rsid w:val="00C3071D"/>
    <w:rsid w:val="00C309FB"/>
    <w:rsid w:val="00C321AA"/>
    <w:rsid w:val="00C321BD"/>
    <w:rsid w:val="00C34148"/>
    <w:rsid w:val="00C36337"/>
    <w:rsid w:val="00C43BE1"/>
    <w:rsid w:val="00C502FC"/>
    <w:rsid w:val="00C528BC"/>
    <w:rsid w:val="00C5299E"/>
    <w:rsid w:val="00C530E6"/>
    <w:rsid w:val="00C549FA"/>
    <w:rsid w:val="00C55215"/>
    <w:rsid w:val="00C56B53"/>
    <w:rsid w:val="00C63672"/>
    <w:rsid w:val="00C678E0"/>
    <w:rsid w:val="00C67E25"/>
    <w:rsid w:val="00C67EEB"/>
    <w:rsid w:val="00C70AC1"/>
    <w:rsid w:val="00C74874"/>
    <w:rsid w:val="00C7658D"/>
    <w:rsid w:val="00C76AE1"/>
    <w:rsid w:val="00C778F3"/>
    <w:rsid w:val="00C77F25"/>
    <w:rsid w:val="00C843A3"/>
    <w:rsid w:val="00C91C94"/>
    <w:rsid w:val="00C9358A"/>
    <w:rsid w:val="00CA4965"/>
    <w:rsid w:val="00CA5248"/>
    <w:rsid w:val="00CB23BF"/>
    <w:rsid w:val="00CB2D8F"/>
    <w:rsid w:val="00CB4CAC"/>
    <w:rsid w:val="00CB5F7D"/>
    <w:rsid w:val="00CB6236"/>
    <w:rsid w:val="00CC06D8"/>
    <w:rsid w:val="00CC2F15"/>
    <w:rsid w:val="00CC5776"/>
    <w:rsid w:val="00CC7824"/>
    <w:rsid w:val="00CD0966"/>
    <w:rsid w:val="00CD1CCA"/>
    <w:rsid w:val="00CD72B3"/>
    <w:rsid w:val="00CE016A"/>
    <w:rsid w:val="00CE13E3"/>
    <w:rsid w:val="00CE54E9"/>
    <w:rsid w:val="00CF3AD0"/>
    <w:rsid w:val="00CF4523"/>
    <w:rsid w:val="00D01B2D"/>
    <w:rsid w:val="00D05B11"/>
    <w:rsid w:val="00D078EA"/>
    <w:rsid w:val="00D113A3"/>
    <w:rsid w:val="00D12073"/>
    <w:rsid w:val="00D13229"/>
    <w:rsid w:val="00D14481"/>
    <w:rsid w:val="00D144B7"/>
    <w:rsid w:val="00D21D1E"/>
    <w:rsid w:val="00D23D4E"/>
    <w:rsid w:val="00D241E6"/>
    <w:rsid w:val="00D27F28"/>
    <w:rsid w:val="00D31AAF"/>
    <w:rsid w:val="00D33456"/>
    <w:rsid w:val="00D33E10"/>
    <w:rsid w:val="00D33FCB"/>
    <w:rsid w:val="00D34D0A"/>
    <w:rsid w:val="00D531FA"/>
    <w:rsid w:val="00D56547"/>
    <w:rsid w:val="00D615BC"/>
    <w:rsid w:val="00D6470E"/>
    <w:rsid w:val="00D70582"/>
    <w:rsid w:val="00D80328"/>
    <w:rsid w:val="00D80E8D"/>
    <w:rsid w:val="00D8153C"/>
    <w:rsid w:val="00D82E4D"/>
    <w:rsid w:val="00D84E1E"/>
    <w:rsid w:val="00D855A7"/>
    <w:rsid w:val="00D90F9A"/>
    <w:rsid w:val="00D931E1"/>
    <w:rsid w:val="00D960D1"/>
    <w:rsid w:val="00D9656F"/>
    <w:rsid w:val="00DA5038"/>
    <w:rsid w:val="00DA50A3"/>
    <w:rsid w:val="00DA599E"/>
    <w:rsid w:val="00DA7F75"/>
    <w:rsid w:val="00DB0F79"/>
    <w:rsid w:val="00DB2348"/>
    <w:rsid w:val="00DB2611"/>
    <w:rsid w:val="00DB7271"/>
    <w:rsid w:val="00DC0496"/>
    <w:rsid w:val="00DC33F9"/>
    <w:rsid w:val="00DC3A07"/>
    <w:rsid w:val="00DC3B30"/>
    <w:rsid w:val="00DC3E19"/>
    <w:rsid w:val="00DD446A"/>
    <w:rsid w:val="00DE0511"/>
    <w:rsid w:val="00DE348D"/>
    <w:rsid w:val="00DE5A16"/>
    <w:rsid w:val="00DF01A2"/>
    <w:rsid w:val="00DF4369"/>
    <w:rsid w:val="00DF664D"/>
    <w:rsid w:val="00DF6869"/>
    <w:rsid w:val="00E0023F"/>
    <w:rsid w:val="00E06761"/>
    <w:rsid w:val="00E1723E"/>
    <w:rsid w:val="00E21983"/>
    <w:rsid w:val="00E23BA0"/>
    <w:rsid w:val="00E24660"/>
    <w:rsid w:val="00E3086C"/>
    <w:rsid w:val="00E30EDA"/>
    <w:rsid w:val="00E31DC6"/>
    <w:rsid w:val="00E3360D"/>
    <w:rsid w:val="00E3410B"/>
    <w:rsid w:val="00E3628B"/>
    <w:rsid w:val="00E3733E"/>
    <w:rsid w:val="00E402F8"/>
    <w:rsid w:val="00E41B90"/>
    <w:rsid w:val="00E4488E"/>
    <w:rsid w:val="00E45D2F"/>
    <w:rsid w:val="00E46808"/>
    <w:rsid w:val="00E50CF3"/>
    <w:rsid w:val="00E56AE8"/>
    <w:rsid w:val="00E570D1"/>
    <w:rsid w:val="00E5749A"/>
    <w:rsid w:val="00E618D8"/>
    <w:rsid w:val="00E6197A"/>
    <w:rsid w:val="00E65635"/>
    <w:rsid w:val="00E65F91"/>
    <w:rsid w:val="00E66554"/>
    <w:rsid w:val="00E6740E"/>
    <w:rsid w:val="00E73163"/>
    <w:rsid w:val="00E73BAB"/>
    <w:rsid w:val="00E73F92"/>
    <w:rsid w:val="00E75E2D"/>
    <w:rsid w:val="00E75FAD"/>
    <w:rsid w:val="00E829BA"/>
    <w:rsid w:val="00E846A2"/>
    <w:rsid w:val="00E87C55"/>
    <w:rsid w:val="00E9217C"/>
    <w:rsid w:val="00E97C3D"/>
    <w:rsid w:val="00EA409F"/>
    <w:rsid w:val="00EA43D6"/>
    <w:rsid w:val="00EB17B3"/>
    <w:rsid w:val="00EB3310"/>
    <w:rsid w:val="00EB73CB"/>
    <w:rsid w:val="00EC2295"/>
    <w:rsid w:val="00EC55C0"/>
    <w:rsid w:val="00EC6632"/>
    <w:rsid w:val="00EC6E2F"/>
    <w:rsid w:val="00EC772D"/>
    <w:rsid w:val="00ED2631"/>
    <w:rsid w:val="00ED6E11"/>
    <w:rsid w:val="00EE2F54"/>
    <w:rsid w:val="00EE7291"/>
    <w:rsid w:val="00EF1BE9"/>
    <w:rsid w:val="00EF45FE"/>
    <w:rsid w:val="00EF7C1E"/>
    <w:rsid w:val="00F03F52"/>
    <w:rsid w:val="00F06259"/>
    <w:rsid w:val="00F13172"/>
    <w:rsid w:val="00F146AD"/>
    <w:rsid w:val="00F154B6"/>
    <w:rsid w:val="00F169F2"/>
    <w:rsid w:val="00F20E58"/>
    <w:rsid w:val="00F234E5"/>
    <w:rsid w:val="00F26303"/>
    <w:rsid w:val="00F26E9D"/>
    <w:rsid w:val="00F279A7"/>
    <w:rsid w:val="00F32984"/>
    <w:rsid w:val="00F3306B"/>
    <w:rsid w:val="00F342A4"/>
    <w:rsid w:val="00F343A0"/>
    <w:rsid w:val="00F36C7B"/>
    <w:rsid w:val="00F430A8"/>
    <w:rsid w:val="00F439F7"/>
    <w:rsid w:val="00F448B8"/>
    <w:rsid w:val="00F45008"/>
    <w:rsid w:val="00F468B4"/>
    <w:rsid w:val="00F47C11"/>
    <w:rsid w:val="00F50AA0"/>
    <w:rsid w:val="00F5662F"/>
    <w:rsid w:val="00F56850"/>
    <w:rsid w:val="00F65203"/>
    <w:rsid w:val="00F667CA"/>
    <w:rsid w:val="00F720A0"/>
    <w:rsid w:val="00F73514"/>
    <w:rsid w:val="00F76812"/>
    <w:rsid w:val="00F778ED"/>
    <w:rsid w:val="00F8047F"/>
    <w:rsid w:val="00F807FF"/>
    <w:rsid w:val="00F80CA6"/>
    <w:rsid w:val="00F83126"/>
    <w:rsid w:val="00F83367"/>
    <w:rsid w:val="00F85B2C"/>
    <w:rsid w:val="00F86FCE"/>
    <w:rsid w:val="00F934B7"/>
    <w:rsid w:val="00F94422"/>
    <w:rsid w:val="00F94AAE"/>
    <w:rsid w:val="00FA51A7"/>
    <w:rsid w:val="00FA6919"/>
    <w:rsid w:val="00FA7280"/>
    <w:rsid w:val="00FB19ED"/>
    <w:rsid w:val="00FB1ECB"/>
    <w:rsid w:val="00FB29E6"/>
    <w:rsid w:val="00FC34E2"/>
    <w:rsid w:val="00FC68B0"/>
    <w:rsid w:val="00FD5782"/>
    <w:rsid w:val="00FE5C35"/>
    <w:rsid w:val="00FE6DDD"/>
    <w:rsid w:val="00FE74EB"/>
    <w:rsid w:val="00FF19DE"/>
    <w:rsid w:val="00FF2952"/>
    <w:rsid w:val="0249CAEE"/>
    <w:rsid w:val="026AFF74"/>
    <w:rsid w:val="0459138C"/>
    <w:rsid w:val="05399133"/>
    <w:rsid w:val="0706CDCD"/>
    <w:rsid w:val="0799FF91"/>
    <w:rsid w:val="0AF13D2E"/>
    <w:rsid w:val="0B3D70AF"/>
    <w:rsid w:val="0B91CCA8"/>
    <w:rsid w:val="0C36FE96"/>
    <w:rsid w:val="0F46A35A"/>
    <w:rsid w:val="10573C6E"/>
    <w:rsid w:val="1398CBCC"/>
    <w:rsid w:val="15FD26DF"/>
    <w:rsid w:val="1773E649"/>
    <w:rsid w:val="17BAD85D"/>
    <w:rsid w:val="1A6E7A2B"/>
    <w:rsid w:val="1BBA60FB"/>
    <w:rsid w:val="1C1F7A7F"/>
    <w:rsid w:val="1C48189B"/>
    <w:rsid w:val="1CA62B69"/>
    <w:rsid w:val="20F41CB9"/>
    <w:rsid w:val="26986F48"/>
    <w:rsid w:val="26C6D13C"/>
    <w:rsid w:val="26FF0FB6"/>
    <w:rsid w:val="288FA23C"/>
    <w:rsid w:val="28D401B3"/>
    <w:rsid w:val="29A4D60F"/>
    <w:rsid w:val="29C5F129"/>
    <w:rsid w:val="2A2C11C6"/>
    <w:rsid w:val="2B167BD5"/>
    <w:rsid w:val="2B1E72F8"/>
    <w:rsid w:val="2B841A28"/>
    <w:rsid w:val="2D06C22C"/>
    <w:rsid w:val="2EB784E8"/>
    <w:rsid w:val="304E9F60"/>
    <w:rsid w:val="30810605"/>
    <w:rsid w:val="31D8C5F9"/>
    <w:rsid w:val="33C4FE1F"/>
    <w:rsid w:val="343F2701"/>
    <w:rsid w:val="39019E5E"/>
    <w:rsid w:val="392289F0"/>
    <w:rsid w:val="3A5127EA"/>
    <w:rsid w:val="3C1C7BB3"/>
    <w:rsid w:val="3CBEE92F"/>
    <w:rsid w:val="3ED8F914"/>
    <w:rsid w:val="410D9F15"/>
    <w:rsid w:val="41F1AAF1"/>
    <w:rsid w:val="44151199"/>
    <w:rsid w:val="49CF8051"/>
    <w:rsid w:val="4B38E08C"/>
    <w:rsid w:val="4B46C164"/>
    <w:rsid w:val="4CA28978"/>
    <w:rsid w:val="4F8BC12B"/>
    <w:rsid w:val="4FA9FE4F"/>
    <w:rsid w:val="50A7D65C"/>
    <w:rsid w:val="510FF50B"/>
    <w:rsid w:val="51624E8C"/>
    <w:rsid w:val="51C751B8"/>
    <w:rsid w:val="53C2640D"/>
    <w:rsid w:val="54D612A7"/>
    <w:rsid w:val="57346ADC"/>
    <w:rsid w:val="59A0A455"/>
    <w:rsid w:val="59DAD3CC"/>
    <w:rsid w:val="5A9BB80F"/>
    <w:rsid w:val="5AB04CE5"/>
    <w:rsid w:val="5C39A8E7"/>
    <w:rsid w:val="5D03987E"/>
    <w:rsid w:val="5D41237C"/>
    <w:rsid w:val="5DDE1674"/>
    <w:rsid w:val="5E525294"/>
    <w:rsid w:val="5F263D91"/>
    <w:rsid w:val="60C20DF2"/>
    <w:rsid w:val="61CCA223"/>
    <w:rsid w:val="636B59BE"/>
    <w:rsid w:val="63C916E1"/>
    <w:rsid w:val="666D3143"/>
    <w:rsid w:val="66BA4B1A"/>
    <w:rsid w:val="690AFC91"/>
    <w:rsid w:val="699E1924"/>
    <w:rsid w:val="6AE35E22"/>
    <w:rsid w:val="6CCF70E4"/>
    <w:rsid w:val="71696E4B"/>
    <w:rsid w:val="71CFCE69"/>
    <w:rsid w:val="71F0CF8C"/>
    <w:rsid w:val="7328C65E"/>
    <w:rsid w:val="73EBD8BA"/>
    <w:rsid w:val="7793B8E0"/>
    <w:rsid w:val="78C2C631"/>
    <w:rsid w:val="7B73E97A"/>
    <w:rsid w:val="7C031DC7"/>
    <w:rsid w:val="7C6D3C1F"/>
    <w:rsid w:val="7CC396AA"/>
    <w:rsid w:val="7CC9CDA2"/>
    <w:rsid w:val="7D9EEE28"/>
    <w:rsid w:val="7E1476D3"/>
    <w:rsid w:val="7F18C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7FAAA"/>
  <w15:chartTrackingRefBased/>
  <w15:docId w15:val="{79D5166F-4967-4957-A57D-FFA0366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7D19"/>
    <w:pPr>
      <w:spacing w:before="120" w:after="120" w:line="288" w:lineRule="auto"/>
      <w:jc w:val="both"/>
    </w:pPr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B1A03"/>
    <w:pPr>
      <w:keepNext/>
      <w:keepLines/>
      <w:pageBreakBefore/>
      <w:numPr>
        <w:numId w:val="5"/>
      </w:numPr>
      <w:spacing w:before="240" w:after="360"/>
      <w:outlineLvl w:val="0"/>
    </w:pPr>
    <w:rPr>
      <w:rFonts w:eastAsiaTheme="majorEastAsia" w:cstheme="majorBidi"/>
      <w:b/>
      <w:color w:val="006539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6BCB"/>
    <w:pPr>
      <w:keepNext/>
      <w:keepLines/>
      <w:numPr>
        <w:ilvl w:val="1"/>
        <w:numId w:val="5"/>
      </w:numPr>
      <w:spacing w:before="240" w:after="24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7914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3E2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3E2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3E2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3E2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3E2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3E2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OTPCmsor1">
    <w:name w:val="OTP Címsor 1"/>
    <w:basedOn w:val="Norml"/>
    <w:link w:val="OTPCmsor1Char"/>
    <w:qFormat/>
    <w:rsid w:val="00353E20"/>
  </w:style>
  <w:style w:type="character" w:customStyle="1" w:styleId="Cmsor1Char">
    <w:name w:val="Címsor 1 Char"/>
    <w:basedOn w:val="Bekezdsalapbettpusa"/>
    <w:link w:val="Cmsor1"/>
    <w:uiPriority w:val="9"/>
    <w:rsid w:val="009B1A03"/>
    <w:rPr>
      <w:rFonts w:ascii="Arial" w:eastAsiaTheme="majorEastAsia" w:hAnsi="Arial" w:cstheme="majorBidi"/>
      <w:b/>
      <w:color w:val="006539"/>
      <w:sz w:val="32"/>
      <w:szCs w:val="32"/>
    </w:rPr>
  </w:style>
  <w:style w:type="character" w:customStyle="1" w:styleId="OTPCmsor1Char">
    <w:name w:val="OTP Címsor 1 Char"/>
    <w:basedOn w:val="Bekezdsalapbettpusa"/>
    <w:link w:val="OTPCmsor1"/>
    <w:rsid w:val="00353E20"/>
  </w:style>
  <w:style w:type="character" w:customStyle="1" w:styleId="Cmsor2Char">
    <w:name w:val="Címsor 2 Char"/>
    <w:basedOn w:val="Bekezdsalapbettpusa"/>
    <w:link w:val="Cmsor2"/>
    <w:uiPriority w:val="9"/>
    <w:rsid w:val="002E6BCB"/>
    <w:rPr>
      <w:rFonts w:ascii="Arial" w:eastAsiaTheme="majorEastAsia" w:hAnsi="Arial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7914"/>
    <w:rPr>
      <w:rFonts w:ascii="Arial" w:eastAsiaTheme="majorEastAsia" w:hAnsi="Arial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3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3E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3E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3E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3E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3E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Jegyzethivatkozs">
    <w:name w:val="annotation reference"/>
    <w:basedOn w:val="Bekezdsalapbettpusa"/>
    <w:uiPriority w:val="99"/>
    <w:semiHidden/>
    <w:unhideWhenUsed/>
    <w:rsid w:val="00353E2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53E2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53E20"/>
    <w:rPr>
      <w:rFonts w:ascii="Arial" w:hAnsi="Arial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53E2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53E20"/>
    <w:rPr>
      <w:rFonts w:ascii="Arial" w:hAnsi="Arial"/>
      <w:b/>
      <w:bCs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53E2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6547"/>
    <w:pPr>
      <w:tabs>
        <w:tab w:val="left" w:pos="440"/>
        <w:tab w:val="right" w:leader="dot" w:pos="901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53E2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53E2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53E20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353E20"/>
    <w:pPr>
      <w:spacing w:after="100"/>
      <w:ind w:left="440"/>
    </w:pPr>
    <w:rPr>
      <w:rFonts w:eastAsiaTheme="minorEastAsia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353E20"/>
    <w:pPr>
      <w:spacing w:after="100"/>
      <w:ind w:left="660"/>
    </w:pPr>
    <w:rPr>
      <w:rFonts w:eastAsiaTheme="minorEastAsia"/>
      <w:lang w:eastAsia="hu-HU"/>
    </w:rPr>
  </w:style>
  <w:style w:type="paragraph" w:styleId="TJ5">
    <w:name w:val="toc 5"/>
    <w:basedOn w:val="Norml"/>
    <w:next w:val="Norml"/>
    <w:autoRedefine/>
    <w:uiPriority w:val="39"/>
    <w:unhideWhenUsed/>
    <w:rsid w:val="00353E20"/>
    <w:pPr>
      <w:spacing w:after="100"/>
      <w:ind w:left="880"/>
    </w:pPr>
    <w:rPr>
      <w:rFonts w:eastAsiaTheme="minorEastAsia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353E20"/>
    <w:pPr>
      <w:spacing w:after="100"/>
      <w:ind w:left="1100"/>
    </w:pPr>
    <w:rPr>
      <w:rFonts w:eastAsiaTheme="minorEastAsia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353E20"/>
    <w:pPr>
      <w:spacing w:after="100"/>
      <w:ind w:left="1320"/>
    </w:pPr>
    <w:rPr>
      <w:rFonts w:eastAsiaTheme="minorEastAsia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353E20"/>
    <w:pPr>
      <w:spacing w:after="100"/>
      <w:ind w:left="1540"/>
    </w:pPr>
    <w:rPr>
      <w:rFonts w:eastAsiaTheme="minorEastAsia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353E20"/>
    <w:pPr>
      <w:spacing w:after="100"/>
      <w:ind w:left="1760"/>
    </w:pPr>
    <w:rPr>
      <w:rFonts w:eastAsiaTheme="minorEastAsia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353E20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53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"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353E20"/>
  </w:style>
  <w:style w:type="character" w:customStyle="1" w:styleId="eop">
    <w:name w:val="eop"/>
    <w:basedOn w:val="Bekezdsalapbettpusa"/>
    <w:rsid w:val="00353E20"/>
  </w:style>
  <w:style w:type="character" w:customStyle="1" w:styleId="contextualspellingandgrammarerror">
    <w:name w:val="contextualspellingandgrammarerror"/>
    <w:basedOn w:val="Bekezdsalapbettpusa"/>
    <w:rsid w:val="00353E20"/>
  </w:style>
  <w:style w:type="table" w:styleId="Tblzatrcsos46jellszn">
    <w:name w:val="Grid Table 4 Accent 6"/>
    <w:basedOn w:val="Normltblzat"/>
    <w:uiPriority w:val="49"/>
    <w:rsid w:val="00353E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3E20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3E20"/>
    <w:rPr>
      <w:rFonts w:ascii="Arial" w:hAnsi="Arial"/>
    </w:rPr>
  </w:style>
  <w:style w:type="character" w:styleId="Megemlts">
    <w:name w:val="Mention"/>
    <w:basedOn w:val="Bekezdsalapbettpusa"/>
    <w:uiPriority w:val="99"/>
    <w:unhideWhenUsed/>
    <w:rsid w:val="00353E20"/>
    <w:rPr>
      <w:color w:val="2B579A"/>
      <w:shd w:val="clear" w:color="auto" w:fill="E1DFDD"/>
    </w:rPr>
  </w:style>
  <w:style w:type="paragraph" w:styleId="Vltozat">
    <w:name w:val="Revision"/>
    <w:hidden/>
    <w:uiPriority w:val="99"/>
    <w:semiHidden/>
    <w:rsid w:val="00353E20"/>
    <w:pPr>
      <w:spacing w:after="0" w:line="240" w:lineRule="auto"/>
    </w:pPr>
    <w:rPr>
      <w:rFonts w:ascii="Arial" w:hAnsi="Arial"/>
    </w:rPr>
  </w:style>
  <w:style w:type="paragraph" w:styleId="NormlWeb">
    <w:name w:val="Normal (Web)"/>
    <w:basedOn w:val="Norml"/>
    <w:uiPriority w:val="99"/>
    <w:semiHidden/>
    <w:unhideWhenUsed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fabric-text-color-mark">
    <w:name w:val="fabric-text-color-mark"/>
    <w:basedOn w:val="Bekezdsalapbettpusa"/>
    <w:rsid w:val="00353E20"/>
  </w:style>
  <w:style w:type="character" w:styleId="Kiemels2">
    <w:name w:val="Strong"/>
    <w:basedOn w:val="Bekezdsalapbettpusa"/>
    <w:uiPriority w:val="22"/>
    <w:qFormat/>
    <w:rsid w:val="00353E20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353E2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5521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860F0"/>
    <w:pPr>
      <w:spacing w:after="0"/>
    </w:pPr>
  </w:style>
  <w:style w:type="paragraph" w:styleId="Nincstrkz">
    <w:name w:val="No Spacing"/>
    <w:uiPriority w:val="1"/>
    <w:qFormat/>
    <w:rsid w:val="00180EB9"/>
    <w:pPr>
      <w:spacing w:after="0" w:line="240" w:lineRule="auto"/>
      <w:jc w:val="both"/>
    </w:pPr>
    <w:rPr>
      <w:rFonts w:ascii="Arial" w:hAnsi="Arial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magyarugyvedikamara.hu/html/nyilvanos-kereso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otpotthonmegoldasok.atlassian.net/wiki/spaces/RLTLOK/pages/1038516563/gyv+dkezel+admin+FS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422AB57598D4FAC1F42570280B948" ma:contentTypeVersion="18" ma:contentTypeDescription="Create a new document." ma:contentTypeScope="" ma:versionID="8e7a9d7abc0b5c71314271b5079127f1">
  <xsd:schema xmlns:xsd="http://www.w3.org/2001/XMLSchema" xmlns:xs="http://www.w3.org/2001/XMLSchema" xmlns:p="http://schemas.microsoft.com/office/2006/metadata/properties" xmlns:ns2="6c1ca792-1e2b-447d-9d52-fe714f52e003" xmlns:ns3="3243ac88-e6c2-41ce-ac55-fbed37902f5c" targetNamespace="http://schemas.microsoft.com/office/2006/metadata/properties" ma:root="true" ma:fieldsID="7a92190f4782fc48c40d6c67e3b18207" ns2:_="" ns3:_="">
    <xsd:import namespace="6c1ca792-1e2b-447d-9d52-fe714f52e003"/>
    <xsd:import namespace="3243ac88-e6c2-41ce-ac55-fbed37902f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ca792-1e2b-447d-9d52-fe714f52e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f7f42c3-fea4-4819-9212-c38addde5a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3ac88-e6c2-41ce-ac55-fbed37902f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5f6afaa-a518-40e3-82f0-e96aef16f873}" ma:internalName="TaxCatchAll" ma:showField="CatchAllData" ma:web="3243ac88-e6c2-41ce-ac55-fbed37902f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3ac88-e6c2-41ce-ac55-fbed37902f5c" xsi:nil="true"/>
    <lcf76f155ced4ddcb4097134ff3c332f xmlns="6c1ca792-1e2b-447d-9d52-fe714f52e003">
      <Terms xmlns="http://schemas.microsoft.com/office/infopath/2007/PartnerControls"/>
    </lcf76f155ced4ddcb4097134ff3c332f>
    <SharedWithUsers xmlns="3243ac88-e6c2-41ce-ac55-fbed37902f5c">
      <UserInfo>
        <DisplayName>Veronika Horváth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B2B6957-45AC-46B9-AB72-53E7882FC4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7C18E-C223-4041-A93F-A5906D593029}"/>
</file>

<file path=customXml/itemProps3.xml><?xml version="1.0" encoding="utf-8"?>
<ds:datastoreItem xmlns:ds="http://schemas.openxmlformats.org/officeDocument/2006/customXml" ds:itemID="{853F3EED-95FD-425F-B332-E48404D973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438CCB-6630-4E41-B1A2-1EE714053DCC}">
  <ds:schemaRefs>
    <ds:schemaRef ds:uri="http://schemas.microsoft.com/office/2006/metadata/properties"/>
    <ds:schemaRef ds:uri="http://schemas.microsoft.com/office/infopath/2007/PartnerControls"/>
    <ds:schemaRef ds:uri="3243ac88-e6c2-41ce-ac55-fbed37902f5c"/>
    <ds:schemaRef ds:uri="6c1ca792-1e2b-447d-9d52-fe714f52e0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12</Pages>
  <Words>827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6525</CharactersWithSpaces>
  <SharedDoc>false</SharedDoc>
  <HLinks>
    <vt:vector size="108" baseType="variant">
      <vt:variant>
        <vt:i4>5242945</vt:i4>
      </vt:variant>
      <vt:variant>
        <vt:i4>117</vt:i4>
      </vt:variant>
      <vt:variant>
        <vt:i4>0</vt:i4>
      </vt:variant>
      <vt:variant>
        <vt:i4>5</vt:i4>
      </vt:variant>
      <vt:variant>
        <vt:lpwstr>https://otpotthonmegoldasok.atlassian.net/wiki/spaces/RLTLOK/pages/1038516563/gyv+dkezel+admin+FS</vt:lpwstr>
      </vt:variant>
      <vt:variant>
        <vt:lpwstr/>
      </vt:variant>
      <vt:variant>
        <vt:i4>5373971</vt:i4>
      </vt:variant>
      <vt:variant>
        <vt:i4>108</vt:i4>
      </vt:variant>
      <vt:variant>
        <vt:i4>0</vt:i4>
      </vt:variant>
      <vt:variant>
        <vt:i4>5</vt:i4>
      </vt:variant>
      <vt:variant>
        <vt:lpwstr>https://magyarugyvedikamara.hu/html/nyilvanos-kereso/</vt:lpwstr>
      </vt:variant>
      <vt:variant>
        <vt:lpwstr/>
      </vt:variant>
      <vt:variant>
        <vt:i4>3735613</vt:i4>
      </vt:variant>
      <vt:variant>
        <vt:i4>96</vt:i4>
      </vt:variant>
      <vt:variant>
        <vt:i4>0</vt:i4>
      </vt:variant>
      <vt:variant>
        <vt:i4>5</vt:i4>
      </vt:variant>
      <vt:variant>
        <vt:lpwstr>https://appsmith.otpotthon.hu/</vt:lpwstr>
      </vt:variant>
      <vt:variant>
        <vt:lpwstr/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_Toc129613818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_Toc129613817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_Toc129613816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_Toc129613815</vt:lpwstr>
      </vt:variant>
      <vt:variant>
        <vt:i4>1114161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_Toc129613814</vt:lpwstr>
      </vt:variant>
      <vt:variant>
        <vt:i4>1114161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_Toc129613813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_Toc129613812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_Toc129613811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_Toc129613810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_Toc129613809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_Toc129613808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_Toc129613807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_Toc129613806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_Toc129613805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_Toc129613804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Bors</dc:creator>
  <cp:keywords/>
  <dc:description/>
  <cp:lastModifiedBy>Anna Biró</cp:lastModifiedBy>
  <cp:revision>590</cp:revision>
  <cp:lastPrinted>2023-02-08T01:48:00Z</cp:lastPrinted>
  <dcterms:created xsi:type="dcterms:W3CDTF">2022-07-29T06:12:00Z</dcterms:created>
  <dcterms:modified xsi:type="dcterms:W3CDTF">2023-07-14T15:53:00Z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0608c-2293-4ee0-9826-d0945d5f193f_Enabled">
    <vt:lpwstr>true</vt:lpwstr>
  </property>
  <property fmtid="{D5CDD505-2E9C-101B-9397-08002B2CF9AE}" pid="3" name="MSIP_Label_8000608c-2293-4ee0-9826-d0945d5f193f_SetDate">
    <vt:lpwstr>2022-07-27T09:12:53Z</vt:lpwstr>
  </property>
  <property fmtid="{D5CDD505-2E9C-101B-9397-08002B2CF9AE}" pid="4" name="MSIP_Label_8000608c-2293-4ee0-9826-d0945d5f193f_Method">
    <vt:lpwstr>Standard</vt:lpwstr>
  </property>
  <property fmtid="{D5CDD505-2E9C-101B-9397-08002B2CF9AE}" pid="5" name="MSIP_Label_8000608c-2293-4ee0-9826-d0945d5f193f_Name">
    <vt:lpwstr>defa4170-0d19-0005-0004-bc88714345d2</vt:lpwstr>
  </property>
  <property fmtid="{D5CDD505-2E9C-101B-9397-08002B2CF9AE}" pid="6" name="MSIP_Label_8000608c-2293-4ee0-9826-d0945d5f193f_SiteId">
    <vt:lpwstr>9d71bdba-36b3-4045-a4d7-b373f26fce8f</vt:lpwstr>
  </property>
  <property fmtid="{D5CDD505-2E9C-101B-9397-08002B2CF9AE}" pid="7" name="MSIP_Label_8000608c-2293-4ee0-9826-d0945d5f193f_ActionId">
    <vt:lpwstr>b828e6c7-ffe9-40ef-9979-429818c31dc3</vt:lpwstr>
  </property>
  <property fmtid="{D5CDD505-2E9C-101B-9397-08002B2CF9AE}" pid="8" name="MSIP_Label_8000608c-2293-4ee0-9826-d0945d5f193f_ContentBits">
    <vt:lpwstr>0</vt:lpwstr>
  </property>
  <property fmtid="{D5CDD505-2E9C-101B-9397-08002B2CF9AE}" pid="9" name="ContentTypeId">
    <vt:lpwstr>0x0101005E8422AB57598D4FAC1F42570280B948</vt:lpwstr>
  </property>
  <property fmtid="{D5CDD505-2E9C-101B-9397-08002B2CF9AE}" pid="10" name="MediaServiceImageTags">
    <vt:lpwstr/>
  </property>
</Properties>
</file>